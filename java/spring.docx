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302" w:rsidRPr="009F3302" w:rsidRDefault="00EF12FD" w:rsidP="009F3302">
      <w:pPr>
        <w:widowControl/>
        <w:spacing w:before="100" w:beforeAutospacing="1" w:after="100" w:afterAutospacing="1"/>
        <w:jc w:val="left"/>
        <w:outlineLvl w:val="0"/>
        <w:rPr>
          <w:rFonts w:ascii="宋体" w:eastAsia="宋体" w:hAnsi="宋体" w:cs="宋体"/>
          <w:b/>
          <w:bCs/>
          <w:kern w:val="36"/>
          <w:sz w:val="48"/>
          <w:szCs w:val="48"/>
        </w:rPr>
      </w:pPr>
      <w:r>
        <w:rPr>
          <w:rFonts w:ascii="宋体" w:eastAsia="宋体" w:hAnsi="宋体" w:cs="宋体" w:hint="eastAsia"/>
          <w:b/>
          <w:bCs/>
          <w:kern w:val="36"/>
          <w:sz w:val="48"/>
          <w:szCs w:val="48"/>
        </w:rPr>
        <w:t>1.</w:t>
      </w:r>
      <w:r w:rsidR="009F3302" w:rsidRPr="009F3302">
        <w:rPr>
          <w:rFonts w:ascii="宋体" w:eastAsia="宋体" w:hAnsi="宋体" w:cs="宋体"/>
          <w:b/>
          <w:bCs/>
          <w:kern w:val="36"/>
          <w:sz w:val="48"/>
          <w:szCs w:val="48"/>
        </w:rPr>
        <w:t xml:space="preserve">精尽 Spring 面试题 </w:t>
      </w:r>
    </w:p>
    <w:p w:rsidR="009F3302" w:rsidRPr="009F3302" w:rsidRDefault="009F3302" w:rsidP="009F3302">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以下面试题，基于网络整理，和自己编辑。具体参考的文章，会在文末给出所有的链接。</w:t>
      </w:r>
    </w:p>
    <w:p w:rsidR="009F3302" w:rsidRPr="009F3302" w:rsidRDefault="009F3302" w:rsidP="009F3302">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如果胖友有自己的疑问，欢迎在星球提问，我们一起整理吊</w:t>
      </w:r>
      <w:proofErr w:type="gramStart"/>
      <w:r w:rsidRPr="009F3302">
        <w:rPr>
          <w:rFonts w:ascii="宋体" w:eastAsia="宋体" w:hAnsi="宋体" w:cs="宋体"/>
          <w:kern w:val="0"/>
          <w:sz w:val="24"/>
          <w:szCs w:val="24"/>
        </w:rPr>
        <w:t>吊</w:t>
      </w:r>
      <w:proofErr w:type="gramEnd"/>
      <w:r w:rsidRPr="009F3302">
        <w:rPr>
          <w:rFonts w:ascii="宋体" w:eastAsia="宋体" w:hAnsi="宋体" w:cs="宋体"/>
          <w:kern w:val="0"/>
          <w:sz w:val="24"/>
          <w:szCs w:val="24"/>
        </w:rPr>
        <w:t>的 Spring 面试题的大保健。</w:t>
      </w:r>
    </w:p>
    <w:p w:rsidR="009F3302" w:rsidRPr="009F3302" w:rsidRDefault="009F3302" w:rsidP="009F3302">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而题目的难度，</w:t>
      </w:r>
      <w:proofErr w:type="gramStart"/>
      <w:r w:rsidRPr="009F3302">
        <w:rPr>
          <w:rFonts w:ascii="宋体" w:eastAsia="宋体" w:hAnsi="宋体" w:cs="宋体"/>
          <w:kern w:val="0"/>
          <w:sz w:val="24"/>
          <w:szCs w:val="24"/>
        </w:rPr>
        <w:t>艿艿</w:t>
      </w:r>
      <w:proofErr w:type="gramEnd"/>
      <w:r w:rsidRPr="009F3302">
        <w:rPr>
          <w:rFonts w:ascii="宋体" w:eastAsia="宋体" w:hAnsi="宋体" w:cs="宋体"/>
          <w:kern w:val="0"/>
          <w:sz w:val="24"/>
          <w:szCs w:val="24"/>
        </w:rPr>
        <w:t>尽量按照从容易到困难的顺序，逐步下去。</w:t>
      </w:r>
    </w:p>
    <w:p w:rsidR="009F3302" w:rsidRPr="009F3302" w:rsidRDefault="009F3302" w:rsidP="009F3302">
      <w:pPr>
        <w:widowControl/>
        <w:spacing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注意 1 ，这个面试题，暂时不包括 Spring MVC 部分。主要以 Spring IoC、Spring AOP、Spring Transaction 为主。</w:t>
      </w:r>
    </w:p>
    <w:p w:rsidR="009F3302" w:rsidRPr="009F3302" w:rsidRDefault="009F3302" w:rsidP="009F3302">
      <w:pPr>
        <w:widowControl/>
        <w:spacing w:before="100" w:beforeAutospacing="1" w:afterAutospacing="1"/>
        <w:jc w:val="left"/>
        <w:rPr>
          <w:rFonts w:ascii="宋体" w:eastAsia="宋体" w:hAnsi="宋体" w:cs="宋体"/>
          <w:kern w:val="0"/>
          <w:sz w:val="24"/>
          <w:szCs w:val="24"/>
        </w:rPr>
      </w:pPr>
      <w:r w:rsidRPr="009F3302">
        <w:rPr>
          <w:rFonts w:ascii="宋体" w:eastAsia="宋体" w:hAnsi="宋体" w:cs="宋体"/>
          <w:kern w:val="0"/>
          <w:sz w:val="24"/>
          <w:szCs w:val="24"/>
        </w:rPr>
        <w:t>注意 2 ，T T Spring 怎么会有这么多问题，</w:t>
      </w:r>
      <w:proofErr w:type="gramStart"/>
      <w:r w:rsidRPr="009F3302">
        <w:rPr>
          <w:rFonts w:ascii="宋体" w:eastAsia="宋体" w:hAnsi="宋体" w:cs="宋体"/>
          <w:kern w:val="0"/>
          <w:sz w:val="24"/>
          <w:szCs w:val="24"/>
        </w:rPr>
        <w:t>艿艿</w:t>
      </w:r>
      <w:proofErr w:type="gramEnd"/>
      <w:r w:rsidRPr="009F3302">
        <w:rPr>
          <w:rFonts w:ascii="宋体" w:eastAsia="宋体" w:hAnsi="宋体" w:cs="宋体"/>
          <w:kern w:val="0"/>
          <w:sz w:val="24"/>
          <w:szCs w:val="24"/>
        </w:rPr>
        <w:t>自己面试很多都不太问，跟背书一样。所以整理的过程，真的是痛苦万分。</w:t>
      </w:r>
    </w:p>
    <w:p w:rsidR="009F3302" w:rsidRPr="009F3302" w:rsidRDefault="009F3302" w:rsidP="009F3302">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Spring 是一个很庞大的技术体系，可以说包容一切，所以本文我们按照下面的顺序，罗列各种面试题：</w:t>
      </w:r>
    </w:p>
    <w:p w:rsidR="009F3302" w:rsidRPr="009F3302" w:rsidRDefault="009F3302" w:rsidP="009F3302">
      <w:pPr>
        <w:widowControl/>
        <w:numPr>
          <w:ilvl w:val="0"/>
          <w:numId w:val="1"/>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Spring </w:t>
      </w:r>
      <w:r w:rsidRPr="009F3302">
        <w:rPr>
          <w:rFonts w:ascii="宋体" w:eastAsia="宋体" w:hAnsi="宋体" w:cs="宋体"/>
          <w:b/>
          <w:bCs/>
          <w:kern w:val="0"/>
          <w:sz w:val="24"/>
          <w:szCs w:val="24"/>
        </w:rPr>
        <w:t>整体</w:t>
      </w:r>
      <w:r w:rsidRPr="009F3302">
        <w:rPr>
          <w:rFonts w:ascii="宋体" w:eastAsia="宋体" w:hAnsi="宋体" w:cs="宋体"/>
          <w:kern w:val="0"/>
          <w:sz w:val="24"/>
          <w:szCs w:val="24"/>
        </w:rPr>
        <w:t>相关的面试</w:t>
      </w:r>
    </w:p>
    <w:p w:rsidR="009F3302" w:rsidRPr="009F3302" w:rsidRDefault="009F3302" w:rsidP="009F3302">
      <w:pPr>
        <w:widowControl/>
        <w:numPr>
          <w:ilvl w:val="0"/>
          <w:numId w:val="1"/>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Spring </w:t>
      </w:r>
      <w:r w:rsidRPr="009F3302">
        <w:rPr>
          <w:rFonts w:ascii="宋体" w:eastAsia="宋体" w:hAnsi="宋体" w:cs="宋体"/>
          <w:b/>
          <w:bCs/>
          <w:kern w:val="0"/>
          <w:sz w:val="24"/>
          <w:szCs w:val="24"/>
        </w:rPr>
        <w:t>IoC</w:t>
      </w:r>
      <w:r w:rsidRPr="009F3302">
        <w:rPr>
          <w:rFonts w:ascii="宋体" w:eastAsia="宋体" w:hAnsi="宋体" w:cs="宋体"/>
          <w:kern w:val="0"/>
          <w:sz w:val="24"/>
          <w:szCs w:val="24"/>
        </w:rPr>
        <w:t xml:space="preserve"> 相关的面试题</w:t>
      </w:r>
    </w:p>
    <w:p w:rsidR="009F3302" w:rsidRPr="009F3302" w:rsidRDefault="009F3302" w:rsidP="009F3302">
      <w:pPr>
        <w:widowControl/>
        <w:numPr>
          <w:ilvl w:val="0"/>
          <w:numId w:val="1"/>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Spring </w:t>
      </w:r>
      <w:r w:rsidRPr="009F3302">
        <w:rPr>
          <w:rFonts w:ascii="宋体" w:eastAsia="宋体" w:hAnsi="宋体" w:cs="宋体"/>
          <w:b/>
          <w:bCs/>
          <w:kern w:val="0"/>
          <w:sz w:val="24"/>
          <w:szCs w:val="24"/>
        </w:rPr>
        <w:t>AOP</w:t>
      </w:r>
      <w:r w:rsidRPr="009F3302">
        <w:rPr>
          <w:rFonts w:ascii="宋体" w:eastAsia="宋体" w:hAnsi="宋体" w:cs="宋体"/>
          <w:kern w:val="0"/>
          <w:sz w:val="24"/>
          <w:szCs w:val="24"/>
        </w:rPr>
        <w:t xml:space="preserve"> 相关的面试题</w:t>
      </w:r>
    </w:p>
    <w:p w:rsidR="009F3302" w:rsidRPr="009F3302" w:rsidRDefault="009F3302" w:rsidP="009F3302">
      <w:pPr>
        <w:widowControl/>
        <w:numPr>
          <w:ilvl w:val="0"/>
          <w:numId w:val="1"/>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Spring </w:t>
      </w:r>
      <w:r w:rsidRPr="009F3302">
        <w:rPr>
          <w:rFonts w:ascii="宋体" w:eastAsia="宋体" w:hAnsi="宋体" w:cs="宋体"/>
          <w:b/>
          <w:bCs/>
          <w:kern w:val="0"/>
          <w:sz w:val="24"/>
          <w:szCs w:val="24"/>
        </w:rPr>
        <w:t>Transaction</w:t>
      </w:r>
      <w:r w:rsidRPr="009F3302">
        <w:rPr>
          <w:rFonts w:ascii="宋体" w:eastAsia="宋体" w:hAnsi="宋体" w:cs="宋体"/>
          <w:kern w:val="0"/>
          <w:sz w:val="24"/>
          <w:szCs w:val="24"/>
        </w:rPr>
        <w:t xml:space="preserve"> 相关的面试题</w:t>
      </w:r>
    </w:p>
    <w:p w:rsidR="009F3302" w:rsidRPr="009F3302" w:rsidRDefault="009F3302" w:rsidP="009F3302">
      <w:pPr>
        <w:widowControl/>
        <w:numPr>
          <w:ilvl w:val="0"/>
          <w:numId w:val="1"/>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Spring </w:t>
      </w:r>
      <w:r w:rsidRPr="009F3302">
        <w:rPr>
          <w:rFonts w:ascii="宋体" w:eastAsia="宋体" w:hAnsi="宋体" w:cs="宋体"/>
          <w:b/>
          <w:bCs/>
          <w:kern w:val="0"/>
          <w:sz w:val="24"/>
          <w:szCs w:val="24"/>
        </w:rPr>
        <w:t>Data Access</w:t>
      </w:r>
      <w:r w:rsidRPr="009F3302">
        <w:rPr>
          <w:rFonts w:ascii="宋体" w:eastAsia="宋体" w:hAnsi="宋体" w:cs="宋体"/>
          <w:kern w:val="0"/>
          <w:sz w:val="24"/>
          <w:szCs w:val="24"/>
        </w:rPr>
        <w:t xml:space="preserve"> 相关的面试题</w:t>
      </w:r>
    </w:p>
    <w:p w:rsidR="009F3302" w:rsidRPr="009F3302" w:rsidRDefault="009F3302" w:rsidP="00FE73AF">
      <w:pPr>
        <w:widowControl/>
        <w:spacing w:before="100" w:beforeAutospacing="1" w:after="100" w:afterAutospacing="1"/>
        <w:jc w:val="left"/>
        <w:outlineLvl w:val="1"/>
        <w:rPr>
          <w:rFonts w:ascii="宋体" w:eastAsia="宋体" w:hAnsi="宋体" w:cs="宋体"/>
          <w:b/>
          <w:bCs/>
          <w:kern w:val="36"/>
          <w:sz w:val="48"/>
          <w:szCs w:val="48"/>
        </w:rPr>
      </w:pPr>
      <w:r w:rsidRPr="009F3302">
        <w:rPr>
          <w:rFonts w:ascii="宋体" w:eastAsia="宋体" w:hAnsi="宋体" w:cs="宋体"/>
          <w:b/>
          <w:bCs/>
          <w:kern w:val="36"/>
          <w:sz w:val="48"/>
          <w:szCs w:val="48"/>
        </w:rPr>
        <w:t>Spring 整体</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什么是 Spring Framework？</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Spring 是一个开源应用框架，旨在降低应用程序开发的复杂度。</w:t>
      </w:r>
    </w:p>
    <w:p w:rsidR="009F3302" w:rsidRPr="009F3302" w:rsidRDefault="009F3302" w:rsidP="00FE73AF">
      <w:pPr>
        <w:widowControl/>
        <w:numPr>
          <w:ilvl w:val="0"/>
          <w:numId w:val="2"/>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它是轻量级、松散耦合的。</w:t>
      </w:r>
    </w:p>
    <w:p w:rsidR="009F3302" w:rsidRPr="009F3302" w:rsidRDefault="009F3302" w:rsidP="00FE73AF">
      <w:pPr>
        <w:widowControl/>
        <w:spacing w:beforeAutospacing="1"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它的轻量级主要是相对于 EJB 。随着 Spring 的体系越来越庞大，大家被 Spring 的配置搞懵逼了，所以后来出了 Spring Boot 。</w:t>
      </w:r>
    </w:p>
    <w:p w:rsidR="009F3302" w:rsidRPr="009F3302" w:rsidRDefault="009F3302" w:rsidP="00FE73AF">
      <w:pPr>
        <w:widowControl/>
        <w:numPr>
          <w:ilvl w:val="0"/>
          <w:numId w:val="2"/>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它具有分层体系结构，允许用户选择组件，同时还为 J2EE 应用程序开发提供了一个有凝聚力的框架。</w:t>
      </w:r>
    </w:p>
    <w:p w:rsidR="009F3302" w:rsidRPr="009F3302" w:rsidRDefault="009F3302" w:rsidP="00FE73AF">
      <w:pPr>
        <w:widowControl/>
        <w:numPr>
          <w:ilvl w:val="0"/>
          <w:numId w:val="2"/>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它可以集成其他框架，如 Spring MVC、Hibernate、MyBatis 等，所以又称为框架的框架( 粘合剂、脚手架 )。</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lastRenderedPageBreak/>
        <w:t>Spring Framework 中有多少个模块，它们分别是什么？</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如下是一张比较早期版本的 Spring Framework 的模块图：</w:t>
      </w:r>
    </w:p>
    <w:p w:rsidR="009F3302" w:rsidRPr="009F3302" w:rsidRDefault="009F3302" w:rsidP="00FE73AF">
      <w:pPr>
        <w:widowControl/>
        <w:spacing w:beforeAutospacing="1" w:afterAutospacing="1"/>
        <w:jc w:val="left"/>
        <w:rPr>
          <w:rFonts w:ascii="宋体" w:eastAsia="宋体" w:hAnsi="宋体" w:cs="宋体"/>
          <w:kern w:val="0"/>
          <w:sz w:val="24"/>
          <w:szCs w:val="24"/>
        </w:rPr>
      </w:pPr>
      <w:proofErr w:type="gramStart"/>
      <w:r w:rsidRPr="009F3302">
        <w:rPr>
          <w:rFonts w:ascii="宋体" w:eastAsia="宋体" w:hAnsi="宋体" w:cs="宋体"/>
          <w:kern w:val="0"/>
          <w:sz w:val="24"/>
          <w:szCs w:val="24"/>
        </w:rPr>
        <w:t>艿艿</w:t>
      </w:r>
      <w:proofErr w:type="gramEnd"/>
      <w:r w:rsidRPr="009F3302">
        <w:rPr>
          <w:rFonts w:ascii="宋体" w:eastAsia="宋体" w:hAnsi="宋体" w:cs="宋体"/>
          <w:kern w:val="0"/>
          <w:sz w:val="24"/>
          <w:szCs w:val="24"/>
        </w:rPr>
        <w:t>：因为它的配色比较好看，哈哈</w:t>
      </w:r>
      <w:proofErr w:type="gramStart"/>
      <w:r w:rsidRPr="009F3302">
        <w:rPr>
          <w:rFonts w:ascii="宋体" w:eastAsia="宋体" w:hAnsi="宋体" w:cs="宋体"/>
          <w:kern w:val="0"/>
          <w:sz w:val="24"/>
          <w:szCs w:val="24"/>
        </w:rPr>
        <w:t>哈哈</w:t>
      </w:r>
      <w:proofErr w:type="gramEnd"/>
      <w:r w:rsidRPr="009F3302">
        <w:rPr>
          <w:rFonts w:ascii="宋体" w:eastAsia="宋体" w:hAnsi="宋体" w:cs="宋体"/>
          <w:kern w:val="0"/>
          <w:sz w:val="24"/>
          <w:szCs w:val="24"/>
        </w:rPr>
        <w:t>。所以，没自己画一个最新的。</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73F89CA9" wp14:editId="239F02E5">
            <wp:extent cx="5715000" cy="4286250"/>
            <wp:effectExtent l="0" t="0" r="0" b="0"/>
            <wp:docPr id="9" name="图片 9" descr="Spring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我们按照一个一个分块来说。</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b/>
          <w:bCs/>
          <w:kern w:val="0"/>
          <w:sz w:val="24"/>
          <w:szCs w:val="24"/>
        </w:rPr>
        <w:t>Spring 核心容器</w:t>
      </w:r>
    </w:p>
    <w:p w:rsidR="009F3302" w:rsidRPr="009F3302" w:rsidRDefault="009F3302" w:rsidP="00FE73AF">
      <w:pPr>
        <w:widowControl/>
        <w:spacing w:beforeAutospacing="1" w:afterAutospacing="1"/>
        <w:jc w:val="left"/>
        <w:rPr>
          <w:rFonts w:ascii="宋体" w:eastAsia="宋体" w:hAnsi="宋体" w:cs="宋体"/>
          <w:kern w:val="0"/>
          <w:sz w:val="24"/>
          <w:szCs w:val="24"/>
        </w:rPr>
      </w:pPr>
      <w:r w:rsidRPr="009F3302">
        <w:rPr>
          <w:rFonts w:ascii="宋体" w:eastAsia="宋体" w:hAnsi="宋体" w:cs="宋体"/>
          <w:kern w:val="0"/>
          <w:sz w:val="24"/>
          <w:szCs w:val="24"/>
        </w:rPr>
        <w:t>对应图中，Core Container 。</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该层基本上是 Spring Framework 的核心。它包含以下模块：</w:t>
      </w:r>
    </w:p>
    <w:p w:rsidR="009F3302" w:rsidRPr="009F3302" w:rsidRDefault="009F3302" w:rsidP="00FE73AF">
      <w:pPr>
        <w:widowControl/>
        <w:numPr>
          <w:ilvl w:val="0"/>
          <w:numId w:val="3"/>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Spring Core</w:t>
      </w:r>
    </w:p>
    <w:p w:rsidR="009F3302" w:rsidRPr="009F3302" w:rsidRDefault="009F3302" w:rsidP="00FE73AF">
      <w:pPr>
        <w:widowControl/>
        <w:numPr>
          <w:ilvl w:val="0"/>
          <w:numId w:val="3"/>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Spring Bean</w:t>
      </w:r>
    </w:p>
    <w:p w:rsidR="009F3302" w:rsidRPr="009F3302" w:rsidRDefault="009F3302" w:rsidP="00FE73AF">
      <w:pPr>
        <w:widowControl/>
        <w:spacing w:beforeAutospacing="1"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 xml:space="preserve">核心容器提供 Spring 框架的基本功能。核心容器的主要组件是 BeanFactory，它是工厂模式的实现。BeanFactory 使用控制反转 </w:t>
      </w:r>
      <w:r w:rsidRPr="009F3302">
        <w:rPr>
          <w:rFonts w:ascii="宋体" w:eastAsia="宋体" w:hAnsi="宋体" w:cs="宋体"/>
          <w:kern w:val="0"/>
          <w:sz w:val="24"/>
          <w:szCs w:val="24"/>
        </w:rPr>
        <w:lastRenderedPageBreak/>
        <w:t xml:space="preserve">（IOC）模式将应用程序的配置和依赖性规范与实际的应用程序代码分开。 </w:t>
      </w:r>
    </w:p>
    <w:p w:rsidR="009F3302" w:rsidRPr="009F3302" w:rsidRDefault="009F3302" w:rsidP="00FE73AF">
      <w:pPr>
        <w:widowControl/>
        <w:numPr>
          <w:ilvl w:val="0"/>
          <w:numId w:val="3"/>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Spring Context</w:t>
      </w:r>
    </w:p>
    <w:p w:rsidR="009F3302" w:rsidRPr="009F3302" w:rsidRDefault="009F3302" w:rsidP="00FE73AF">
      <w:pPr>
        <w:widowControl/>
        <w:spacing w:beforeAutospacing="1"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 xml:space="preserve">Spring 上下文是一个配置文件，向 Spring 框架提供上下文信息。Spring 上下文包括企业服务，例如 JNDI、EJB、电子邮件、国际化、事件机制、校验和调度功能。 </w:t>
      </w:r>
    </w:p>
    <w:p w:rsidR="009F3302" w:rsidRPr="009F3302" w:rsidRDefault="009F3302" w:rsidP="00FE73AF">
      <w:pPr>
        <w:widowControl/>
        <w:numPr>
          <w:ilvl w:val="0"/>
          <w:numId w:val="3"/>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SpEL (Spring Expression Language)</w:t>
      </w:r>
    </w:p>
    <w:p w:rsidR="009F3302" w:rsidRPr="009F3302" w:rsidRDefault="009F3302" w:rsidP="00FE73AF">
      <w:pPr>
        <w:widowControl/>
        <w:spacing w:beforeAutospacing="1"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Spring 表达式语言全称为 “Spring Expression Language”，缩写为 “SpEL” ，类似于 Struts2 中使用的 OGNL 表达式语言，能在运行时构建复杂表达式、存取对象图属性、对象方法调用等等，并且能与 Spring 功能完美整合，如能用来配置 Bean 定义。</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或者说，这块就是 Spring IoC 。</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b/>
          <w:bCs/>
          <w:kern w:val="0"/>
          <w:sz w:val="24"/>
          <w:szCs w:val="24"/>
        </w:rPr>
        <w:t>数据访问</w:t>
      </w:r>
    </w:p>
    <w:p w:rsidR="009F3302" w:rsidRPr="009F3302" w:rsidRDefault="009F3302" w:rsidP="00FE73AF">
      <w:pPr>
        <w:widowControl/>
        <w:spacing w:beforeAutospacing="1" w:afterAutospacing="1"/>
        <w:jc w:val="left"/>
        <w:rPr>
          <w:rFonts w:ascii="宋体" w:eastAsia="宋体" w:hAnsi="宋体" w:cs="宋体"/>
          <w:kern w:val="0"/>
          <w:sz w:val="24"/>
          <w:szCs w:val="24"/>
        </w:rPr>
      </w:pPr>
      <w:r w:rsidRPr="009F3302">
        <w:rPr>
          <w:rFonts w:ascii="宋体" w:eastAsia="宋体" w:hAnsi="宋体" w:cs="宋体"/>
          <w:kern w:val="0"/>
          <w:sz w:val="24"/>
          <w:szCs w:val="24"/>
        </w:rPr>
        <w:t>对应图中，Data Access 。</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该层提供与数据库交互的支持。它包含以下模块：</w:t>
      </w:r>
    </w:p>
    <w:p w:rsidR="009F3302" w:rsidRPr="009F3302" w:rsidRDefault="009F3302" w:rsidP="00FE73AF">
      <w:pPr>
        <w:widowControl/>
        <w:numPr>
          <w:ilvl w:val="0"/>
          <w:numId w:val="4"/>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JDBC (Java DataBase Connectivity)</w:t>
      </w:r>
    </w:p>
    <w:p w:rsidR="009F3302" w:rsidRPr="009F3302" w:rsidRDefault="009F3302" w:rsidP="00FE73AF">
      <w:pPr>
        <w:widowControl/>
        <w:spacing w:beforeAutospacing="1"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Spring 对 JDBC 的封装模块，提供了对关系数据库的访问。</w:t>
      </w:r>
    </w:p>
    <w:p w:rsidR="009F3302" w:rsidRPr="009F3302" w:rsidRDefault="009F3302" w:rsidP="00FE73AF">
      <w:pPr>
        <w:widowControl/>
        <w:numPr>
          <w:ilvl w:val="0"/>
          <w:numId w:val="4"/>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ORM (Object Relational Mapping)</w:t>
      </w:r>
    </w:p>
    <w:p w:rsidR="009F3302" w:rsidRPr="009F3302" w:rsidRDefault="009F3302" w:rsidP="00FE73AF">
      <w:pPr>
        <w:widowControl/>
        <w:spacing w:beforeAutospacing="1" w:after="100"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Spring ORM 模块，提供了对 hibernate5 和 JPA 的集成。</w:t>
      </w:r>
    </w:p>
    <w:p w:rsidR="009F3302" w:rsidRPr="009F3302" w:rsidRDefault="009F3302" w:rsidP="00FE73AF">
      <w:pPr>
        <w:widowControl/>
        <w:numPr>
          <w:ilvl w:val="1"/>
          <w:numId w:val="4"/>
        </w:numPr>
        <w:spacing w:before="100" w:beforeAutospacing="1" w:after="100" w:afterAutospacing="1"/>
        <w:ind w:left="2160"/>
        <w:jc w:val="left"/>
        <w:rPr>
          <w:rFonts w:ascii="宋体" w:eastAsia="宋体" w:hAnsi="宋体" w:cs="宋体"/>
          <w:kern w:val="0"/>
          <w:sz w:val="24"/>
          <w:szCs w:val="24"/>
        </w:rPr>
      </w:pPr>
      <w:r w:rsidRPr="009F3302">
        <w:rPr>
          <w:rFonts w:ascii="宋体" w:eastAsia="宋体" w:hAnsi="宋体" w:cs="宋体"/>
          <w:kern w:val="0"/>
          <w:sz w:val="24"/>
          <w:szCs w:val="24"/>
        </w:rPr>
        <w:t>hibernate5 是一个 ORM 框架。</w:t>
      </w:r>
    </w:p>
    <w:p w:rsidR="009F3302" w:rsidRPr="009F3302" w:rsidRDefault="009F3302" w:rsidP="00FE73AF">
      <w:pPr>
        <w:widowControl/>
        <w:numPr>
          <w:ilvl w:val="1"/>
          <w:numId w:val="4"/>
        </w:numPr>
        <w:spacing w:before="100" w:beforeAutospacing="1" w:afterAutospacing="1"/>
        <w:ind w:left="2160"/>
        <w:jc w:val="left"/>
        <w:rPr>
          <w:rFonts w:ascii="宋体" w:eastAsia="宋体" w:hAnsi="宋体" w:cs="宋体"/>
          <w:kern w:val="0"/>
          <w:sz w:val="24"/>
          <w:szCs w:val="24"/>
        </w:rPr>
      </w:pPr>
      <w:r w:rsidRPr="009F3302">
        <w:rPr>
          <w:rFonts w:ascii="宋体" w:eastAsia="宋体" w:hAnsi="宋体" w:cs="宋体"/>
          <w:kern w:val="0"/>
          <w:sz w:val="24"/>
          <w:szCs w:val="24"/>
        </w:rPr>
        <w:t>JPA 是一个 Java 持久化 API 。</w:t>
      </w:r>
    </w:p>
    <w:p w:rsidR="009F3302" w:rsidRPr="009F3302" w:rsidRDefault="009F3302" w:rsidP="00FE73AF">
      <w:pPr>
        <w:widowControl/>
        <w:numPr>
          <w:ilvl w:val="0"/>
          <w:numId w:val="4"/>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OXM (Object XML Mappers)</w:t>
      </w:r>
    </w:p>
    <w:p w:rsidR="009F3302" w:rsidRPr="009F3302" w:rsidRDefault="009F3302" w:rsidP="00FE73AF">
      <w:pPr>
        <w:widowControl/>
        <w:spacing w:beforeAutospacing="1" w:after="100"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Spring 提供了一套类似 ORM 的映射机制，用来将 Java 对象和 XML 文件进行映射。这就是 Spring 的对象 XML 映射功能，有时候也成为 XML 的序列化和反序列化。</w:t>
      </w:r>
    </w:p>
    <w:p w:rsidR="009F3302" w:rsidRPr="009F3302" w:rsidRDefault="009F3302" w:rsidP="00FE73AF">
      <w:pPr>
        <w:widowControl/>
        <w:spacing w:before="100" w:beforeAutospacing="1"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用的比较少，胖友了解下即可。</w:t>
      </w:r>
    </w:p>
    <w:p w:rsidR="009F3302" w:rsidRPr="009F3302" w:rsidRDefault="009F3302" w:rsidP="00FE73AF">
      <w:pPr>
        <w:widowControl/>
        <w:numPr>
          <w:ilvl w:val="0"/>
          <w:numId w:val="4"/>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Transaction</w:t>
      </w:r>
    </w:p>
    <w:p w:rsidR="009F3302" w:rsidRPr="009F3302" w:rsidRDefault="009F3302" w:rsidP="00FE73AF">
      <w:pPr>
        <w:widowControl/>
        <w:spacing w:beforeAutospacing="1"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 xml:space="preserve">Spring 简单而强大的事务管理功能，包括声明式事务和编程式事务。 </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b/>
          <w:bCs/>
          <w:kern w:val="0"/>
          <w:sz w:val="24"/>
          <w:szCs w:val="24"/>
        </w:rPr>
        <w:lastRenderedPageBreak/>
        <w:t>Web</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该层提供了创建 Web 应用程序的支持。它包含以下模块：</w:t>
      </w:r>
    </w:p>
    <w:p w:rsidR="009F3302" w:rsidRPr="009F3302" w:rsidRDefault="009F3302" w:rsidP="00FE73AF">
      <w:pPr>
        <w:widowControl/>
        <w:numPr>
          <w:ilvl w:val="0"/>
          <w:numId w:val="5"/>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WebMVC</w:t>
      </w:r>
    </w:p>
    <w:p w:rsidR="009F3302" w:rsidRPr="009F3302" w:rsidRDefault="009F3302" w:rsidP="00FE73AF">
      <w:pPr>
        <w:widowControl/>
        <w:spacing w:beforeAutospacing="1"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 xml:space="preserve">MVC 框架是一个全功能的构建 Web 应用程序的 MVC 实现。通过策略接口，MVC 框架变成为高度可配置的，MVC 容纳了大量视图技术，其中包括 JSP、Velocity、Tiles、iText 和 POI。 </w:t>
      </w:r>
    </w:p>
    <w:p w:rsidR="009F3302" w:rsidRPr="009F3302" w:rsidRDefault="009F3302" w:rsidP="00FE73AF">
      <w:pPr>
        <w:widowControl/>
        <w:numPr>
          <w:ilvl w:val="0"/>
          <w:numId w:val="5"/>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WebFlux</w:t>
      </w:r>
    </w:p>
    <w:p w:rsidR="009F3302" w:rsidRPr="009F3302" w:rsidRDefault="009F3302" w:rsidP="00FE73AF">
      <w:pPr>
        <w:widowControl/>
        <w:spacing w:beforeAutospacing="1" w:after="100"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 xml:space="preserve">基于 Reactive 库的响应式的 Web 开发框架 </w:t>
      </w:r>
    </w:p>
    <w:p w:rsidR="009F3302" w:rsidRPr="009F3302" w:rsidRDefault="009F3302" w:rsidP="00FE73AF">
      <w:pPr>
        <w:widowControl/>
        <w:spacing w:before="100" w:beforeAutospacing="1"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 xml:space="preserve">不了解的胖友，可以看看 </w:t>
      </w:r>
      <w:hyperlink r:id="rId7" w:tgtFrame="_blank" w:history="1">
        <w:r w:rsidRPr="009F3302">
          <w:rPr>
            <w:rFonts w:ascii="宋体" w:eastAsia="宋体" w:hAnsi="宋体" w:cs="宋体"/>
            <w:color w:val="0000FF"/>
            <w:kern w:val="0"/>
            <w:sz w:val="24"/>
            <w:szCs w:val="24"/>
            <w:u w:val="single"/>
          </w:rPr>
          <w:t>《使用 Spring 5 的 WebFlux 开发反应式 Web 应用》</w:t>
        </w:r>
      </w:hyperlink>
    </w:p>
    <w:p w:rsidR="009F3302" w:rsidRPr="009F3302" w:rsidRDefault="009F3302" w:rsidP="00FE73AF">
      <w:pPr>
        <w:widowControl/>
        <w:numPr>
          <w:ilvl w:val="0"/>
          <w:numId w:val="5"/>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WebSocket</w:t>
      </w:r>
    </w:p>
    <w:p w:rsidR="009F3302" w:rsidRPr="009F3302" w:rsidRDefault="009F3302" w:rsidP="00FE73AF">
      <w:pPr>
        <w:widowControl/>
        <w:spacing w:beforeAutospacing="1" w:after="100"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Spring 4.0 的一个最大更新是增加了对 Websocket 的支持。</w:t>
      </w:r>
    </w:p>
    <w:p w:rsidR="009F3302" w:rsidRPr="009F3302" w:rsidRDefault="009F3302" w:rsidP="00FE73AF">
      <w:pPr>
        <w:widowControl/>
        <w:spacing w:before="100" w:beforeAutospacing="1" w:after="100"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Websocket 提供了一个在 Web 应用中实现高效、双向通讯，需考虑客户端(浏览器)和服务端之间高频和低延时消息交换的机制。</w:t>
      </w:r>
    </w:p>
    <w:p w:rsidR="009F3302" w:rsidRPr="009F3302" w:rsidRDefault="009F3302" w:rsidP="00FE73AF">
      <w:pPr>
        <w:widowControl/>
        <w:spacing w:before="100" w:beforeAutospacing="1"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一般的应用场景有：在线交易、网页聊天、游戏、协作、数据可视化等。</w:t>
      </w:r>
    </w:p>
    <w:p w:rsidR="009F3302" w:rsidRPr="009F3302" w:rsidRDefault="009F3302" w:rsidP="00FE73AF">
      <w:pPr>
        <w:widowControl/>
        <w:numPr>
          <w:ilvl w:val="0"/>
          <w:numId w:val="5"/>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Portlet 已经废弃</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b/>
          <w:bCs/>
          <w:kern w:val="0"/>
          <w:sz w:val="24"/>
          <w:szCs w:val="24"/>
        </w:rPr>
        <w:t>AOP</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该层支持面向切面编程。它包含以下模块：</w:t>
      </w:r>
    </w:p>
    <w:p w:rsidR="009F3302" w:rsidRPr="009F3302" w:rsidRDefault="009F3302" w:rsidP="00FE73AF">
      <w:pPr>
        <w:widowControl/>
        <w:numPr>
          <w:ilvl w:val="0"/>
          <w:numId w:val="6"/>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AOP</w:t>
      </w:r>
    </w:p>
    <w:p w:rsidR="009F3302" w:rsidRPr="009F3302" w:rsidRDefault="009F3302" w:rsidP="00FE73AF">
      <w:pPr>
        <w:widowControl/>
        <w:spacing w:beforeAutospacing="1" w:after="100"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通过配置管理特性，Spring AOP 模块直接将面向方面的编程功能集成到了 Spring 框架中。所以，可以很容易地使 Spring 框架管理的任何对象支持 AOP。</w:t>
      </w:r>
    </w:p>
    <w:p w:rsidR="009F3302" w:rsidRPr="009F3302" w:rsidRDefault="009F3302" w:rsidP="00FE73AF">
      <w:pPr>
        <w:widowControl/>
        <w:spacing w:before="100" w:beforeAutospacing="1"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 xml:space="preserve">Spring AOP 模块为基于 Spring 的应用程序中的对象提供了事务管理服务。通过使用 Spring AOP，不用依赖 EJB 组件，就可以将声明性事务管理集成到应用程序中。 </w:t>
      </w:r>
    </w:p>
    <w:p w:rsidR="009F3302" w:rsidRPr="009F3302" w:rsidRDefault="009F3302" w:rsidP="00FE73AF">
      <w:pPr>
        <w:widowControl/>
        <w:numPr>
          <w:ilvl w:val="0"/>
          <w:numId w:val="6"/>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Aspects </w:t>
      </w:r>
    </w:p>
    <w:p w:rsidR="009F3302" w:rsidRPr="009F3302" w:rsidRDefault="009F3302" w:rsidP="00FE73AF">
      <w:pPr>
        <w:widowControl/>
        <w:spacing w:beforeAutospacing="1"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该模块为与 AspectJ 的集成提供支持。</w:t>
      </w:r>
    </w:p>
    <w:p w:rsidR="009F3302" w:rsidRPr="009F3302" w:rsidRDefault="009F3302" w:rsidP="00FE73AF">
      <w:pPr>
        <w:widowControl/>
        <w:numPr>
          <w:ilvl w:val="0"/>
          <w:numId w:val="6"/>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lastRenderedPageBreak/>
        <w:t>Instrumentation</w:t>
      </w:r>
    </w:p>
    <w:p w:rsidR="009F3302" w:rsidRPr="009F3302" w:rsidRDefault="009F3302" w:rsidP="00FE73AF">
      <w:pPr>
        <w:widowControl/>
        <w:spacing w:beforeAutospacing="1" w:after="100"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该层为类检测和类加载</w:t>
      </w:r>
      <w:proofErr w:type="gramStart"/>
      <w:r w:rsidRPr="009F3302">
        <w:rPr>
          <w:rFonts w:ascii="宋体" w:eastAsia="宋体" w:hAnsi="宋体" w:cs="宋体"/>
          <w:kern w:val="0"/>
          <w:sz w:val="24"/>
          <w:szCs w:val="24"/>
        </w:rPr>
        <w:t>器实现</w:t>
      </w:r>
      <w:proofErr w:type="gramEnd"/>
      <w:r w:rsidRPr="009F3302">
        <w:rPr>
          <w:rFonts w:ascii="宋体" w:eastAsia="宋体" w:hAnsi="宋体" w:cs="宋体"/>
          <w:kern w:val="0"/>
          <w:sz w:val="24"/>
          <w:szCs w:val="24"/>
        </w:rPr>
        <w:t>提供支持。</w:t>
      </w:r>
    </w:p>
    <w:p w:rsidR="009F3302" w:rsidRPr="009F3302" w:rsidRDefault="009F3302" w:rsidP="00FE73AF">
      <w:pPr>
        <w:widowControl/>
        <w:spacing w:before="100" w:beforeAutospacing="1"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用的比较少，胖友了解下即可。</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b/>
          <w:bCs/>
          <w:kern w:val="0"/>
          <w:sz w:val="24"/>
          <w:szCs w:val="24"/>
        </w:rPr>
        <w:t>其它</w:t>
      </w:r>
    </w:p>
    <w:p w:rsidR="009F3302" w:rsidRPr="009F3302" w:rsidRDefault="009F3302" w:rsidP="00FE73AF">
      <w:pPr>
        <w:widowControl/>
        <w:numPr>
          <w:ilvl w:val="0"/>
          <w:numId w:val="7"/>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JMS (Java Messaging Service)</w:t>
      </w:r>
    </w:p>
    <w:p w:rsidR="009F3302" w:rsidRPr="009F3302" w:rsidRDefault="009F3302" w:rsidP="00FE73AF">
      <w:pPr>
        <w:widowControl/>
        <w:spacing w:beforeAutospacing="1" w:after="100"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提供了一个 JMS 集成框架，简化了 JMS API 的使用。</w:t>
      </w:r>
    </w:p>
    <w:p w:rsidR="009F3302" w:rsidRPr="009F3302" w:rsidRDefault="009F3302" w:rsidP="00FE73AF">
      <w:pPr>
        <w:widowControl/>
        <w:spacing w:before="100" w:beforeAutospacing="1"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 xml:space="preserve">可能有胖友不太了解 JMS ，可以看看 </w:t>
      </w:r>
      <w:hyperlink r:id="rId8" w:tgtFrame="_blank" w:history="1">
        <w:r w:rsidRPr="009F3302">
          <w:rPr>
            <w:rFonts w:ascii="宋体" w:eastAsia="宋体" w:hAnsi="宋体" w:cs="宋体"/>
            <w:color w:val="0000FF"/>
            <w:kern w:val="0"/>
            <w:sz w:val="24"/>
            <w:szCs w:val="24"/>
            <w:u w:val="single"/>
          </w:rPr>
          <w:t>《JMS(Java消息服务)入门教程》</w:t>
        </w:r>
      </w:hyperlink>
      <w:r w:rsidRPr="009F3302">
        <w:rPr>
          <w:rFonts w:ascii="宋体" w:eastAsia="宋体" w:hAnsi="宋体" w:cs="宋体"/>
          <w:kern w:val="0"/>
          <w:sz w:val="24"/>
          <w:szCs w:val="24"/>
        </w:rPr>
        <w:t xml:space="preserve"> 。</w:t>
      </w:r>
    </w:p>
    <w:p w:rsidR="009F3302" w:rsidRPr="009F3302" w:rsidRDefault="009F3302" w:rsidP="00FE73AF">
      <w:pPr>
        <w:widowControl/>
        <w:numPr>
          <w:ilvl w:val="0"/>
          <w:numId w:val="7"/>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Test</w:t>
      </w:r>
    </w:p>
    <w:p w:rsidR="009F3302" w:rsidRPr="009F3302" w:rsidRDefault="009F3302" w:rsidP="00FE73AF">
      <w:pPr>
        <w:widowControl/>
        <w:spacing w:beforeAutospacing="1"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该模块为使用 JUnit 和 TestNG 进行测试提供支持。</w:t>
      </w:r>
    </w:p>
    <w:p w:rsidR="009F3302" w:rsidRPr="009F3302" w:rsidRDefault="009F3302" w:rsidP="00FE73AF">
      <w:pPr>
        <w:widowControl/>
        <w:numPr>
          <w:ilvl w:val="0"/>
          <w:numId w:val="7"/>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Messaging</w:t>
      </w:r>
    </w:p>
    <w:p w:rsidR="009F3302" w:rsidRPr="009F3302" w:rsidRDefault="009F3302" w:rsidP="00FE73AF">
      <w:pPr>
        <w:widowControl/>
        <w:spacing w:beforeAutospacing="1"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该模块为 STOMP 提供支持。它还支持注解编程模型，该模型用于从 WebSocket 客户端路由和处理 STOMP 消息。</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使用 Spring 框架能带来哪些好处？</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下面列举了一些使用 Spring 框架带来的主要好处：</w:t>
      </w:r>
    </w:p>
    <w:p w:rsidR="009F3302" w:rsidRPr="009F3302" w:rsidRDefault="009F3302" w:rsidP="00FE73AF">
      <w:pPr>
        <w:widowControl/>
        <w:spacing w:beforeAutospacing="1" w:afterAutospacing="1"/>
        <w:jc w:val="left"/>
        <w:rPr>
          <w:rFonts w:ascii="宋体" w:eastAsia="宋体" w:hAnsi="宋体" w:cs="宋体"/>
          <w:kern w:val="0"/>
          <w:sz w:val="24"/>
          <w:szCs w:val="24"/>
        </w:rPr>
      </w:pPr>
      <w:proofErr w:type="gramStart"/>
      <w:r w:rsidRPr="009F3302">
        <w:rPr>
          <w:rFonts w:ascii="宋体" w:eastAsia="宋体" w:hAnsi="宋体" w:cs="宋体"/>
          <w:kern w:val="0"/>
          <w:sz w:val="24"/>
          <w:szCs w:val="24"/>
        </w:rPr>
        <w:t>艿艿</w:t>
      </w:r>
      <w:proofErr w:type="gramEnd"/>
      <w:r w:rsidRPr="009F3302">
        <w:rPr>
          <w:rFonts w:ascii="宋体" w:eastAsia="宋体" w:hAnsi="宋体" w:cs="宋体"/>
          <w:kern w:val="0"/>
          <w:sz w:val="24"/>
          <w:szCs w:val="24"/>
        </w:rPr>
        <w:t>：注意，下文中加粗的内容，这是本句话的关键。</w:t>
      </w:r>
    </w:p>
    <w:p w:rsidR="009F3302" w:rsidRPr="009F3302" w:rsidRDefault="009F3302" w:rsidP="00FE73AF">
      <w:pPr>
        <w:widowControl/>
        <w:numPr>
          <w:ilvl w:val="0"/>
          <w:numId w:val="8"/>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b/>
          <w:bCs/>
          <w:kern w:val="0"/>
          <w:sz w:val="24"/>
          <w:szCs w:val="24"/>
        </w:rPr>
        <w:t>DI</w:t>
      </w:r>
      <w:r w:rsidRPr="009F3302">
        <w:rPr>
          <w:rFonts w:ascii="宋体" w:eastAsia="宋体" w:hAnsi="宋体" w:cs="宋体"/>
          <w:kern w:val="0"/>
          <w:sz w:val="24"/>
          <w:szCs w:val="24"/>
        </w:rPr>
        <w:t xml:space="preserve"> ：</w:t>
      </w:r>
      <w:hyperlink r:id="rId9" w:tgtFrame="_blank" w:history="1">
        <w:r w:rsidRPr="009F3302">
          <w:rPr>
            <w:rFonts w:ascii="宋体" w:eastAsia="宋体" w:hAnsi="宋体" w:cs="宋体"/>
            <w:b/>
            <w:bCs/>
            <w:color w:val="0000FF"/>
            <w:kern w:val="0"/>
            <w:sz w:val="24"/>
            <w:szCs w:val="24"/>
            <w:u w:val="single"/>
          </w:rPr>
          <w:t>Dependency Injection(DI)</w:t>
        </w:r>
      </w:hyperlink>
      <w:r w:rsidRPr="009F3302">
        <w:rPr>
          <w:rFonts w:ascii="宋体" w:eastAsia="宋体" w:hAnsi="宋体" w:cs="宋体"/>
          <w:kern w:val="0"/>
          <w:sz w:val="24"/>
          <w:szCs w:val="24"/>
        </w:rPr>
        <w:t xml:space="preserve"> 方法，使得构造器和 JavaBean、properties 文件中的依赖关系一目了然。</w:t>
      </w:r>
    </w:p>
    <w:p w:rsidR="009F3302" w:rsidRPr="009F3302" w:rsidRDefault="009F3302" w:rsidP="00FE73AF">
      <w:pPr>
        <w:widowControl/>
        <w:numPr>
          <w:ilvl w:val="0"/>
          <w:numId w:val="8"/>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b/>
          <w:bCs/>
          <w:kern w:val="0"/>
          <w:sz w:val="24"/>
          <w:szCs w:val="24"/>
        </w:rPr>
        <w:t>轻量级</w:t>
      </w:r>
      <w:r w:rsidRPr="009F3302">
        <w:rPr>
          <w:rFonts w:ascii="宋体" w:eastAsia="宋体" w:hAnsi="宋体" w:cs="宋体"/>
          <w:kern w:val="0"/>
          <w:sz w:val="24"/>
          <w:szCs w:val="24"/>
        </w:rPr>
        <w:t>：与 EJB 容器相比较，IoC 容器更加趋向于</w:t>
      </w:r>
      <w:r w:rsidRPr="009F3302">
        <w:rPr>
          <w:rFonts w:ascii="宋体" w:eastAsia="宋体" w:hAnsi="宋体" w:cs="宋体"/>
          <w:b/>
          <w:bCs/>
          <w:kern w:val="0"/>
          <w:sz w:val="24"/>
          <w:szCs w:val="24"/>
        </w:rPr>
        <w:t>轻量级</w:t>
      </w:r>
      <w:r w:rsidRPr="009F3302">
        <w:rPr>
          <w:rFonts w:ascii="宋体" w:eastAsia="宋体" w:hAnsi="宋体" w:cs="宋体"/>
          <w:kern w:val="0"/>
          <w:sz w:val="24"/>
          <w:szCs w:val="24"/>
        </w:rPr>
        <w:t>。这样一来 IoC 容器在有限的内存和 CPU 资源的情况下，进行应用程序的开发和发布就变得十分有利。</w:t>
      </w:r>
    </w:p>
    <w:p w:rsidR="009F3302" w:rsidRPr="009F3302" w:rsidRDefault="009F3302" w:rsidP="00FE73AF">
      <w:pPr>
        <w:widowControl/>
        <w:numPr>
          <w:ilvl w:val="0"/>
          <w:numId w:val="8"/>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b/>
          <w:bCs/>
          <w:kern w:val="0"/>
          <w:sz w:val="24"/>
          <w:szCs w:val="24"/>
        </w:rPr>
        <w:t>面向切面编程(AOP)</w:t>
      </w:r>
      <w:r w:rsidRPr="009F3302">
        <w:rPr>
          <w:rFonts w:ascii="宋体" w:eastAsia="宋体" w:hAnsi="宋体" w:cs="宋体"/>
          <w:kern w:val="0"/>
          <w:sz w:val="24"/>
          <w:szCs w:val="24"/>
        </w:rPr>
        <w:t>： Spring 支持面向</w:t>
      </w:r>
      <w:r w:rsidRPr="009F3302">
        <w:rPr>
          <w:rFonts w:ascii="宋体" w:eastAsia="宋体" w:hAnsi="宋体" w:cs="宋体"/>
          <w:b/>
          <w:bCs/>
          <w:kern w:val="0"/>
          <w:sz w:val="24"/>
          <w:szCs w:val="24"/>
        </w:rPr>
        <w:t>切面编程</w:t>
      </w:r>
      <w:r w:rsidRPr="009F3302">
        <w:rPr>
          <w:rFonts w:ascii="宋体" w:eastAsia="宋体" w:hAnsi="宋体" w:cs="宋体"/>
          <w:kern w:val="0"/>
          <w:sz w:val="24"/>
          <w:szCs w:val="24"/>
        </w:rPr>
        <w:t>，同时把应用的业务逻辑与系统的服务分离开来。</w:t>
      </w:r>
    </w:p>
    <w:p w:rsidR="009F3302" w:rsidRPr="009F3302" w:rsidRDefault="009F3302" w:rsidP="00FE73AF">
      <w:pPr>
        <w:widowControl/>
        <w:numPr>
          <w:ilvl w:val="0"/>
          <w:numId w:val="8"/>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b/>
          <w:bCs/>
          <w:kern w:val="0"/>
          <w:sz w:val="24"/>
          <w:szCs w:val="24"/>
        </w:rPr>
        <w:t>集成主流框架</w:t>
      </w:r>
      <w:r w:rsidRPr="009F3302">
        <w:rPr>
          <w:rFonts w:ascii="宋体" w:eastAsia="宋体" w:hAnsi="宋体" w:cs="宋体"/>
          <w:kern w:val="0"/>
          <w:sz w:val="24"/>
          <w:szCs w:val="24"/>
        </w:rPr>
        <w:t xml:space="preserve">：Spring 并没有闭门造车，Spring </w:t>
      </w:r>
      <w:r w:rsidRPr="009F3302">
        <w:rPr>
          <w:rFonts w:ascii="宋体" w:eastAsia="宋体" w:hAnsi="宋体" w:cs="宋体"/>
          <w:b/>
          <w:bCs/>
          <w:kern w:val="0"/>
          <w:sz w:val="24"/>
          <w:szCs w:val="24"/>
        </w:rPr>
        <w:t>集成</w:t>
      </w:r>
      <w:r w:rsidRPr="009F3302">
        <w:rPr>
          <w:rFonts w:ascii="宋体" w:eastAsia="宋体" w:hAnsi="宋体" w:cs="宋体"/>
          <w:kern w:val="0"/>
          <w:sz w:val="24"/>
          <w:szCs w:val="24"/>
        </w:rPr>
        <w:t>了已有的技术</w:t>
      </w:r>
      <w:proofErr w:type="gramStart"/>
      <w:r w:rsidRPr="009F3302">
        <w:rPr>
          <w:rFonts w:ascii="宋体" w:eastAsia="宋体" w:hAnsi="宋体" w:cs="宋体"/>
          <w:kern w:val="0"/>
          <w:sz w:val="24"/>
          <w:szCs w:val="24"/>
        </w:rPr>
        <w:t>栈</w:t>
      </w:r>
      <w:proofErr w:type="gramEnd"/>
      <w:r w:rsidRPr="009F3302">
        <w:rPr>
          <w:rFonts w:ascii="宋体" w:eastAsia="宋体" w:hAnsi="宋体" w:cs="宋体"/>
          <w:kern w:val="0"/>
          <w:sz w:val="24"/>
          <w:szCs w:val="24"/>
        </w:rPr>
        <w:t>，比如 ORM 框架、Logging 日期框架、J2EE、Quartz 和 JDK Timer ，以及其他视图技术。</w:t>
      </w:r>
    </w:p>
    <w:p w:rsidR="009F3302" w:rsidRPr="009F3302" w:rsidRDefault="009F3302" w:rsidP="00FE73AF">
      <w:pPr>
        <w:widowControl/>
        <w:numPr>
          <w:ilvl w:val="0"/>
          <w:numId w:val="8"/>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模块化：Spring 框架是按照</w:t>
      </w:r>
      <w:r w:rsidRPr="009F3302">
        <w:rPr>
          <w:rFonts w:ascii="宋体" w:eastAsia="宋体" w:hAnsi="宋体" w:cs="宋体"/>
          <w:b/>
          <w:bCs/>
          <w:kern w:val="0"/>
          <w:sz w:val="24"/>
          <w:szCs w:val="24"/>
        </w:rPr>
        <w:t>模块</w:t>
      </w:r>
      <w:r w:rsidRPr="009F3302">
        <w:rPr>
          <w:rFonts w:ascii="宋体" w:eastAsia="宋体" w:hAnsi="宋体" w:cs="宋体"/>
          <w:kern w:val="0"/>
          <w:sz w:val="24"/>
          <w:szCs w:val="24"/>
        </w:rPr>
        <w:t>的形式来组织的。由包和类的命名，就可以看出其所属的模块，开发者仅仅需要选用他们需要的模块即可。</w:t>
      </w:r>
    </w:p>
    <w:p w:rsidR="009F3302" w:rsidRPr="009F3302" w:rsidRDefault="009F3302" w:rsidP="00FE73AF">
      <w:pPr>
        <w:widowControl/>
        <w:numPr>
          <w:ilvl w:val="0"/>
          <w:numId w:val="8"/>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b/>
          <w:bCs/>
          <w:kern w:val="0"/>
          <w:sz w:val="24"/>
          <w:szCs w:val="24"/>
        </w:rPr>
        <w:t>便捷的测试</w:t>
      </w:r>
      <w:r w:rsidRPr="009F3302">
        <w:rPr>
          <w:rFonts w:ascii="宋体" w:eastAsia="宋体" w:hAnsi="宋体" w:cs="宋体"/>
          <w:kern w:val="0"/>
          <w:sz w:val="24"/>
          <w:szCs w:val="24"/>
        </w:rPr>
        <w:t xml:space="preserve">：要 </w:t>
      </w:r>
      <w:hyperlink r:id="rId10" w:tgtFrame="_blank" w:history="1">
        <w:r w:rsidRPr="009F3302">
          <w:rPr>
            <w:rFonts w:ascii="宋体" w:eastAsia="宋体" w:hAnsi="宋体" w:cs="宋体"/>
            <w:color w:val="0000FF"/>
            <w:kern w:val="0"/>
            <w:sz w:val="24"/>
            <w:szCs w:val="24"/>
            <w:u w:val="single"/>
          </w:rPr>
          <w:t>测试一项用Spring开发的应用程序</w:t>
        </w:r>
      </w:hyperlink>
      <w:r w:rsidRPr="009F3302">
        <w:rPr>
          <w:rFonts w:ascii="宋体" w:eastAsia="宋体" w:hAnsi="宋体" w:cs="宋体"/>
          <w:kern w:val="0"/>
          <w:sz w:val="24"/>
          <w:szCs w:val="24"/>
        </w:rPr>
        <w:t xml:space="preserve"> 十分简单，因为</w:t>
      </w:r>
      <w:r w:rsidRPr="009F3302">
        <w:rPr>
          <w:rFonts w:ascii="宋体" w:eastAsia="宋体" w:hAnsi="宋体" w:cs="宋体"/>
          <w:b/>
          <w:bCs/>
          <w:kern w:val="0"/>
          <w:sz w:val="24"/>
          <w:szCs w:val="24"/>
        </w:rPr>
        <w:t>测试</w:t>
      </w:r>
      <w:r w:rsidRPr="009F3302">
        <w:rPr>
          <w:rFonts w:ascii="宋体" w:eastAsia="宋体" w:hAnsi="宋体" w:cs="宋体"/>
          <w:kern w:val="0"/>
          <w:sz w:val="24"/>
          <w:szCs w:val="24"/>
        </w:rPr>
        <w:t>相关的环境代码都已经囊括在框架中了。更加简单的是，利用 JavaBean 形式的 POJO 类，可以很方便的利用依赖注入来写入测试数据。</w:t>
      </w:r>
    </w:p>
    <w:p w:rsidR="009F3302" w:rsidRPr="009F3302" w:rsidRDefault="009F3302" w:rsidP="00FE73AF">
      <w:pPr>
        <w:widowControl/>
        <w:numPr>
          <w:ilvl w:val="0"/>
          <w:numId w:val="8"/>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b/>
          <w:bCs/>
          <w:kern w:val="0"/>
          <w:sz w:val="24"/>
          <w:szCs w:val="24"/>
        </w:rPr>
        <w:lastRenderedPageBreak/>
        <w:t>Web 框架</w:t>
      </w:r>
      <w:r w:rsidRPr="009F3302">
        <w:rPr>
          <w:rFonts w:ascii="宋体" w:eastAsia="宋体" w:hAnsi="宋体" w:cs="宋体"/>
          <w:kern w:val="0"/>
          <w:sz w:val="24"/>
          <w:szCs w:val="24"/>
        </w:rPr>
        <w:t xml:space="preserve">：Spring 的 </w:t>
      </w:r>
      <w:r w:rsidRPr="009F3302">
        <w:rPr>
          <w:rFonts w:ascii="宋体" w:eastAsia="宋体" w:hAnsi="宋体" w:cs="宋体"/>
          <w:b/>
          <w:bCs/>
          <w:kern w:val="0"/>
          <w:sz w:val="24"/>
          <w:szCs w:val="24"/>
        </w:rPr>
        <w:t>Web 框架</w:t>
      </w:r>
      <w:r w:rsidRPr="009F3302">
        <w:rPr>
          <w:rFonts w:ascii="宋体" w:eastAsia="宋体" w:hAnsi="宋体" w:cs="宋体"/>
          <w:kern w:val="0"/>
          <w:sz w:val="24"/>
          <w:szCs w:val="24"/>
        </w:rPr>
        <w:t>亦是一个精心设计的 Web MVC 框架，为开发者们在 Web 框架的选择上提供了一个除了主流框架比如 Struts 、过度设计的、不流行 Web 框架的以外的有力选项。</w:t>
      </w:r>
    </w:p>
    <w:p w:rsidR="009F3302" w:rsidRPr="009F3302" w:rsidRDefault="009F3302" w:rsidP="00FE73AF">
      <w:pPr>
        <w:widowControl/>
        <w:numPr>
          <w:ilvl w:val="0"/>
          <w:numId w:val="8"/>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b/>
          <w:bCs/>
          <w:kern w:val="0"/>
          <w:sz w:val="24"/>
          <w:szCs w:val="24"/>
        </w:rPr>
        <w:t>事务管理</w:t>
      </w:r>
      <w:r w:rsidRPr="009F3302">
        <w:rPr>
          <w:rFonts w:ascii="宋体" w:eastAsia="宋体" w:hAnsi="宋体" w:cs="宋体"/>
          <w:kern w:val="0"/>
          <w:sz w:val="24"/>
          <w:szCs w:val="24"/>
        </w:rPr>
        <w:t>：Spring 提供了一个便捷的</w:t>
      </w:r>
      <w:r w:rsidRPr="009F3302">
        <w:rPr>
          <w:rFonts w:ascii="宋体" w:eastAsia="宋体" w:hAnsi="宋体" w:cs="宋体"/>
          <w:b/>
          <w:bCs/>
          <w:kern w:val="0"/>
          <w:sz w:val="24"/>
          <w:szCs w:val="24"/>
        </w:rPr>
        <w:t>事务管理</w:t>
      </w:r>
      <w:r w:rsidRPr="009F3302">
        <w:rPr>
          <w:rFonts w:ascii="宋体" w:eastAsia="宋体" w:hAnsi="宋体" w:cs="宋体"/>
          <w:kern w:val="0"/>
          <w:sz w:val="24"/>
          <w:szCs w:val="24"/>
        </w:rPr>
        <w:t>接口，适用于小型的本地事物处理（比如在单 DB 的环境下）和复杂的共同事物处理（比如利用 JTA 的复杂 DB 环境）。</w:t>
      </w:r>
    </w:p>
    <w:p w:rsidR="009F3302" w:rsidRPr="009F3302" w:rsidRDefault="009F3302" w:rsidP="00FE73AF">
      <w:pPr>
        <w:widowControl/>
        <w:numPr>
          <w:ilvl w:val="0"/>
          <w:numId w:val="8"/>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b/>
          <w:bCs/>
          <w:kern w:val="0"/>
          <w:sz w:val="24"/>
          <w:szCs w:val="24"/>
        </w:rPr>
        <w:t>异常处理</w:t>
      </w:r>
      <w:r w:rsidRPr="009F3302">
        <w:rPr>
          <w:rFonts w:ascii="宋体" w:eastAsia="宋体" w:hAnsi="宋体" w:cs="宋体"/>
          <w:kern w:val="0"/>
          <w:sz w:val="24"/>
          <w:szCs w:val="24"/>
        </w:rPr>
        <w:t>：Spring 提供一个方便的 API ，将特定技术的异常(由JDBC, Hibernate, 或 JDO 抛出)转化</w:t>
      </w:r>
      <w:proofErr w:type="gramStart"/>
      <w:r w:rsidRPr="009F3302">
        <w:rPr>
          <w:rFonts w:ascii="宋体" w:eastAsia="宋体" w:hAnsi="宋体" w:cs="宋体"/>
          <w:kern w:val="0"/>
          <w:sz w:val="24"/>
          <w:szCs w:val="24"/>
        </w:rPr>
        <w:t>为一致</w:t>
      </w:r>
      <w:proofErr w:type="gramEnd"/>
      <w:r w:rsidRPr="009F3302">
        <w:rPr>
          <w:rFonts w:ascii="宋体" w:eastAsia="宋体" w:hAnsi="宋体" w:cs="宋体"/>
          <w:kern w:val="0"/>
          <w:sz w:val="24"/>
          <w:szCs w:val="24"/>
        </w:rPr>
        <w:t>的、Unchecked 异常。</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当然，Spring 代码优点的同时，一定会带来相应的缺点：</w:t>
      </w:r>
    </w:p>
    <w:p w:rsidR="009F3302" w:rsidRPr="009F3302" w:rsidRDefault="009F3302" w:rsidP="00FE73AF">
      <w:pPr>
        <w:widowControl/>
        <w:numPr>
          <w:ilvl w:val="0"/>
          <w:numId w:val="9"/>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每个框架都有的问题，调试阶段不直观，后期的 bug 对应阶段，不容易判断问题所在。要花一定的时间去理解它。</w:t>
      </w:r>
    </w:p>
    <w:p w:rsidR="009F3302" w:rsidRPr="009F3302" w:rsidRDefault="009F3302" w:rsidP="00FE73AF">
      <w:pPr>
        <w:widowControl/>
        <w:numPr>
          <w:ilvl w:val="0"/>
          <w:numId w:val="9"/>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把很多 JavaEE 的东西封装了，在满足快速开发高质量程序的同时，隐藏了实现细节。</w:t>
      </w:r>
    </w:p>
    <w:p w:rsidR="009F3302" w:rsidRPr="009F3302" w:rsidRDefault="009F3302" w:rsidP="00FE73AF">
      <w:pPr>
        <w:widowControl/>
        <w:spacing w:beforeAutospacing="1"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这就导致，很多工程师，离开了 Spring 之后，就不知道怎么工作了。从 Java 工程师，变成了 Spring 工程师。对于有追求的我们，还是需要知其然，知其所以然。</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Spring 框架中都用到了哪些设计模式？</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Spring 框架中使用到了大量的设计模式，下面列举了比较有代表性的：</w:t>
      </w:r>
    </w:p>
    <w:p w:rsidR="009F3302" w:rsidRPr="009F3302" w:rsidRDefault="009F3302" w:rsidP="00FE73AF">
      <w:pPr>
        <w:widowControl/>
        <w:numPr>
          <w:ilvl w:val="0"/>
          <w:numId w:val="10"/>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代理模式 — 在 AOP 和 remoting 中被用的比较多。</w:t>
      </w:r>
    </w:p>
    <w:p w:rsidR="009F3302" w:rsidRPr="009F3302" w:rsidRDefault="009F3302" w:rsidP="00FE73AF">
      <w:pPr>
        <w:widowControl/>
        <w:numPr>
          <w:ilvl w:val="0"/>
          <w:numId w:val="10"/>
        </w:numPr>
        <w:spacing w:before="100" w:beforeAutospacing="1" w:after="100" w:afterAutospacing="1"/>
        <w:jc w:val="left"/>
        <w:rPr>
          <w:rFonts w:ascii="宋体" w:eastAsia="宋体" w:hAnsi="宋体" w:cs="宋体"/>
          <w:kern w:val="0"/>
          <w:sz w:val="24"/>
          <w:szCs w:val="24"/>
        </w:rPr>
      </w:pPr>
      <w:proofErr w:type="gramStart"/>
      <w:r w:rsidRPr="009F3302">
        <w:rPr>
          <w:rFonts w:ascii="宋体" w:eastAsia="宋体" w:hAnsi="宋体" w:cs="宋体"/>
          <w:kern w:val="0"/>
          <w:sz w:val="24"/>
          <w:szCs w:val="24"/>
        </w:rPr>
        <w:t>单例模式</w:t>
      </w:r>
      <w:proofErr w:type="gramEnd"/>
      <w:r w:rsidRPr="009F3302">
        <w:rPr>
          <w:rFonts w:ascii="宋体" w:eastAsia="宋体" w:hAnsi="宋体" w:cs="宋体"/>
          <w:kern w:val="0"/>
          <w:sz w:val="24"/>
          <w:szCs w:val="24"/>
        </w:rPr>
        <w:t xml:space="preserve"> — 在 Spring 配置文件中定义的 Bean 默认</w:t>
      </w:r>
      <w:proofErr w:type="gramStart"/>
      <w:r w:rsidRPr="009F3302">
        <w:rPr>
          <w:rFonts w:ascii="宋体" w:eastAsia="宋体" w:hAnsi="宋体" w:cs="宋体"/>
          <w:kern w:val="0"/>
          <w:sz w:val="24"/>
          <w:szCs w:val="24"/>
        </w:rPr>
        <w:t>为单例模式</w:t>
      </w:r>
      <w:proofErr w:type="gramEnd"/>
      <w:r w:rsidRPr="009F3302">
        <w:rPr>
          <w:rFonts w:ascii="宋体" w:eastAsia="宋体" w:hAnsi="宋体" w:cs="宋体"/>
          <w:kern w:val="0"/>
          <w:sz w:val="24"/>
          <w:szCs w:val="24"/>
        </w:rPr>
        <w:t>。</w:t>
      </w:r>
    </w:p>
    <w:p w:rsidR="009F3302" w:rsidRPr="009F3302" w:rsidRDefault="009F3302" w:rsidP="00FE73AF">
      <w:pPr>
        <w:widowControl/>
        <w:numPr>
          <w:ilvl w:val="0"/>
          <w:numId w:val="10"/>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模板方法 — 用来解决代码重复的问题。比如 </w:t>
      </w:r>
      <w:hyperlink r:id="rId11" w:tgtFrame="_blank" w:history="1">
        <w:r w:rsidRPr="009F3302">
          <w:rPr>
            <w:rFonts w:ascii="宋体" w:eastAsia="宋体" w:hAnsi="宋体" w:cs="宋体"/>
            <w:color w:val="0000FF"/>
            <w:kern w:val="0"/>
            <w:sz w:val="24"/>
            <w:szCs w:val="24"/>
            <w:u w:val="single"/>
          </w:rPr>
          <w:t>RestTemplate</w:t>
        </w:r>
      </w:hyperlink>
      <w:r w:rsidRPr="009F3302">
        <w:rPr>
          <w:rFonts w:ascii="宋体" w:eastAsia="宋体" w:hAnsi="宋体" w:cs="宋体"/>
          <w:kern w:val="0"/>
          <w:sz w:val="24"/>
          <w:szCs w:val="24"/>
        </w:rPr>
        <w:t>、JmsTemplate、JdbcTemplate 。</w:t>
      </w:r>
    </w:p>
    <w:p w:rsidR="009F3302" w:rsidRPr="009F3302" w:rsidRDefault="009F3302" w:rsidP="00FE73AF">
      <w:pPr>
        <w:widowControl/>
        <w:numPr>
          <w:ilvl w:val="0"/>
          <w:numId w:val="10"/>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前端控制器 — Spring提供了 DispatcherServlet 来对请求进行分发。</w:t>
      </w:r>
    </w:p>
    <w:p w:rsidR="009F3302" w:rsidRPr="009F3302" w:rsidRDefault="009F3302" w:rsidP="00FE73AF">
      <w:pPr>
        <w:widowControl/>
        <w:numPr>
          <w:ilvl w:val="0"/>
          <w:numId w:val="10"/>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视图帮助(View Helper) — Spring 提供了一系列的 JSP 标签，高效宏来辅助将分散的代码整合在视图里。</w:t>
      </w:r>
    </w:p>
    <w:p w:rsidR="009F3302" w:rsidRPr="009F3302" w:rsidRDefault="009F3302" w:rsidP="00FE73AF">
      <w:pPr>
        <w:widowControl/>
        <w:numPr>
          <w:ilvl w:val="0"/>
          <w:numId w:val="10"/>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依赖注入 — 贯穿于 BeanFactory / ApplicationContext 接口的核心理念。</w:t>
      </w:r>
    </w:p>
    <w:p w:rsidR="009F3302" w:rsidRPr="009F3302" w:rsidRDefault="009F3302" w:rsidP="00FE73AF">
      <w:pPr>
        <w:widowControl/>
        <w:numPr>
          <w:ilvl w:val="0"/>
          <w:numId w:val="10"/>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工厂模式 — BeanFactory 用来创建对象的实例。</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当然，感兴趣的胖友，觉得不过瘾，可以看看</w:t>
      </w:r>
      <w:proofErr w:type="gramStart"/>
      <w:r w:rsidRPr="009F3302">
        <w:rPr>
          <w:rFonts w:ascii="宋体" w:eastAsia="宋体" w:hAnsi="宋体" w:cs="宋体"/>
          <w:kern w:val="0"/>
          <w:sz w:val="24"/>
          <w:szCs w:val="24"/>
        </w:rPr>
        <w:t>艿艿基友知</w:t>
      </w:r>
      <w:proofErr w:type="gramEnd"/>
      <w:r w:rsidRPr="009F3302">
        <w:rPr>
          <w:rFonts w:ascii="宋体" w:eastAsia="宋体" w:hAnsi="宋体" w:cs="宋体"/>
          <w:kern w:val="0"/>
          <w:sz w:val="24"/>
          <w:szCs w:val="24"/>
        </w:rPr>
        <w:t>秋写的几篇文章：</w:t>
      </w:r>
    </w:p>
    <w:p w:rsidR="009F3302" w:rsidRPr="009F3302" w:rsidRDefault="009F3302" w:rsidP="00FE73AF">
      <w:pPr>
        <w:widowControl/>
        <w:numPr>
          <w:ilvl w:val="0"/>
          <w:numId w:val="11"/>
        </w:numPr>
        <w:spacing w:before="100" w:beforeAutospacing="1" w:after="100" w:afterAutospacing="1"/>
        <w:jc w:val="left"/>
        <w:rPr>
          <w:rFonts w:ascii="宋体" w:eastAsia="宋体" w:hAnsi="宋体" w:cs="宋体"/>
          <w:kern w:val="0"/>
          <w:sz w:val="24"/>
          <w:szCs w:val="24"/>
        </w:rPr>
      </w:pPr>
      <w:hyperlink r:id="rId12" w:tgtFrame="_blank" w:history="1">
        <w:r w:rsidRPr="009F3302">
          <w:rPr>
            <w:rFonts w:ascii="宋体" w:eastAsia="宋体" w:hAnsi="宋体" w:cs="宋体"/>
            <w:color w:val="0000FF"/>
            <w:kern w:val="0"/>
            <w:sz w:val="24"/>
            <w:szCs w:val="24"/>
            <w:u w:val="single"/>
          </w:rPr>
          <w:t>《Spring 框架中的设计模式(一)》</w:t>
        </w:r>
      </w:hyperlink>
    </w:p>
    <w:p w:rsidR="009F3302" w:rsidRPr="009F3302" w:rsidRDefault="009F3302" w:rsidP="00FE73AF">
      <w:pPr>
        <w:widowControl/>
        <w:numPr>
          <w:ilvl w:val="0"/>
          <w:numId w:val="11"/>
        </w:numPr>
        <w:spacing w:before="100" w:beforeAutospacing="1" w:after="100" w:afterAutospacing="1"/>
        <w:jc w:val="left"/>
        <w:rPr>
          <w:rFonts w:ascii="宋体" w:eastAsia="宋体" w:hAnsi="宋体" w:cs="宋体"/>
          <w:kern w:val="0"/>
          <w:sz w:val="24"/>
          <w:szCs w:val="24"/>
        </w:rPr>
      </w:pPr>
      <w:hyperlink r:id="rId13" w:tgtFrame="_blank" w:history="1">
        <w:r w:rsidRPr="009F3302">
          <w:rPr>
            <w:rFonts w:ascii="宋体" w:eastAsia="宋体" w:hAnsi="宋体" w:cs="宋体"/>
            <w:color w:val="0000FF"/>
            <w:kern w:val="0"/>
            <w:sz w:val="24"/>
            <w:szCs w:val="24"/>
            <w:u w:val="single"/>
          </w:rPr>
          <w:t>《Spring 框架中的设计模式(二)》</w:t>
        </w:r>
      </w:hyperlink>
    </w:p>
    <w:p w:rsidR="009F3302" w:rsidRPr="009F3302" w:rsidRDefault="009F3302" w:rsidP="00FE73AF">
      <w:pPr>
        <w:widowControl/>
        <w:numPr>
          <w:ilvl w:val="0"/>
          <w:numId w:val="11"/>
        </w:numPr>
        <w:spacing w:before="100" w:beforeAutospacing="1" w:after="100" w:afterAutospacing="1"/>
        <w:jc w:val="left"/>
        <w:rPr>
          <w:rFonts w:ascii="宋体" w:eastAsia="宋体" w:hAnsi="宋体" w:cs="宋体"/>
          <w:kern w:val="0"/>
          <w:sz w:val="24"/>
          <w:szCs w:val="24"/>
        </w:rPr>
      </w:pPr>
      <w:hyperlink r:id="rId14" w:tgtFrame="_blank" w:history="1">
        <w:r w:rsidRPr="009F3302">
          <w:rPr>
            <w:rFonts w:ascii="宋体" w:eastAsia="宋体" w:hAnsi="宋体" w:cs="宋体"/>
            <w:color w:val="0000FF"/>
            <w:kern w:val="0"/>
            <w:sz w:val="24"/>
            <w:szCs w:val="24"/>
            <w:u w:val="single"/>
          </w:rPr>
          <w:t>《Spring 框架中的设计模式(三)》</w:t>
        </w:r>
      </w:hyperlink>
    </w:p>
    <w:p w:rsidR="009F3302" w:rsidRPr="009F3302" w:rsidRDefault="009F3302" w:rsidP="00FE73AF">
      <w:pPr>
        <w:widowControl/>
        <w:numPr>
          <w:ilvl w:val="0"/>
          <w:numId w:val="11"/>
        </w:numPr>
        <w:spacing w:before="100" w:beforeAutospacing="1" w:after="100" w:afterAutospacing="1"/>
        <w:jc w:val="left"/>
        <w:rPr>
          <w:rFonts w:ascii="宋体" w:eastAsia="宋体" w:hAnsi="宋体" w:cs="宋体"/>
          <w:kern w:val="0"/>
          <w:sz w:val="24"/>
          <w:szCs w:val="24"/>
        </w:rPr>
      </w:pPr>
      <w:hyperlink r:id="rId15" w:tgtFrame="_blank" w:history="1">
        <w:r w:rsidRPr="009F3302">
          <w:rPr>
            <w:rFonts w:ascii="宋体" w:eastAsia="宋体" w:hAnsi="宋体" w:cs="宋体"/>
            <w:color w:val="0000FF"/>
            <w:kern w:val="0"/>
            <w:sz w:val="24"/>
            <w:szCs w:val="24"/>
            <w:u w:val="single"/>
          </w:rPr>
          <w:t>《Spring 框架中的设计模式(四)》</w:t>
        </w:r>
      </w:hyperlink>
    </w:p>
    <w:p w:rsidR="009F3302" w:rsidRPr="009F3302" w:rsidRDefault="009F3302" w:rsidP="00FE73AF">
      <w:pPr>
        <w:widowControl/>
        <w:numPr>
          <w:ilvl w:val="0"/>
          <w:numId w:val="11"/>
        </w:numPr>
        <w:spacing w:before="100" w:beforeAutospacing="1" w:after="100" w:afterAutospacing="1"/>
        <w:jc w:val="left"/>
        <w:rPr>
          <w:rFonts w:ascii="宋体" w:eastAsia="宋体" w:hAnsi="宋体" w:cs="宋体"/>
          <w:kern w:val="0"/>
          <w:sz w:val="24"/>
          <w:szCs w:val="24"/>
        </w:rPr>
      </w:pPr>
      <w:hyperlink r:id="rId16" w:tgtFrame="_blank" w:history="1">
        <w:r w:rsidRPr="009F3302">
          <w:rPr>
            <w:rFonts w:ascii="宋体" w:eastAsia="宋体" w:hAnsi="宋体" w:cs="宋体"/>
            <w:color w:val="0000FF"/>
            <w:kern w:val="0"/>
            <w:sz w:val="24"/>
            <w:szCs w:val="24"/>
            <w:u w:val="single"/>
          </w:rPr>
          <w:t>《Spring 框架中的设计模式(五)》</w:t>
        </w:r>
      </w:hyperlink>
    </w:p>
    <w:p w:rsidR="009F3302" w:rsidRPr="009F3302" w:rsidRDefault="009F3302" w:rsidP="00FE73AF">
      <w:pPr>
        <w:widowControl/>
        <w:spacing w:before="100" w:beforeAutospacing="1" w:after="100" w:afterAutospacing="1"/>
        <w:jc w:val="left"/>
        <w:outlineLvl w:val="1"/>
        <w:rPr>
          <w:rFonts w:ascii="宋体" w:eastAsia="宋体" w:hAnsi="宋体" w:cs="宋体"/>
          <w:b/>
          <w:bCs/>
          <w:kern w:val="36"/>
          <w:sz w:val="48"/>
          <w:szCs w:val="48"/>
        </w:rPr>
      </w:pPr>
      <w:r w:rsidRPr="009F3302">
        <w:rPr>
          <w:rFonts w:ascii="宋体" w:eastAsia="宋体" w:hAnsi="宋体" w:cs="宋体"/>
          <w:b/>
          <w:bCs/>
          <w:kern w:val="36"/>
          <w:sz w:val="48"/>
          <w:szCs w:val="48"/>
        </w:rPr>
        <w:lastRenderedPageBreak/>
        <w:t xml:space="preserve">Spring </w:t>
      </w:r>
      <w:proofErr w:type="gramStart"/>
      <w:r w:rsidRPr="009F3302">
        <w:rPr>
          <w:rFonts w:ascii="宋体" w:eastAsia="宋体" w:hAnsi="宋体" w:cs="宋体"/>
          <w:b/>
          <w:bCs/>
          <w:kern w:val="36"/>
          <w:sz w:val="48"/>
          <w:szCs w:val="48"/>
        </w:rPr>
        <w:t>IoC</w:t>
      </w:r>
      <w:proofErr w:type="gramEnd"/>
    </w:p>
    <w:p w:rsidR="009F3302" w:rsidRPr="009F3302" w:rsidRDefault="009F3302" w:rsidP="00FE73AF">
      <w:pPr>
        <w:widowControl/>
        <w:spacing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下面，我们会将分成 IoC 和 Bean 两部分来分享 Spring 容器的内容。</w:t>
      </w:r>
    </w:p>
    <w:p w:rsidR="009F3302" w:rsidRPr="009F3302" w:rsidRDefault="009F3302" w:rsidP="00FE73AF">
      <w:pPr>
        <w:widowControl/>
        <w:numPr>
          <w:ilvl w:val="0"/>
          <w:numId w:val="12"/>
        </w:numPr>
        <w:spacing w:before="100" w:beforeAutospacing="1" w:after="100"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IoC ，侧重在于容器。</w:t>
      </w:r>
    </w:p>
    <w:p w:rsidR="009F3302" w:rsidRPr="009F3302" w:rsidRDefault="009F3302" w:rsidP="00FE73AF">
      <w:pPr>
        <w:widowControl/>
        <w:numPr>
          <w:ilvl w:val="0"/>
          <w:numId w:val="12"/>
        </w:numPr>
        <w:spacing w:before="100" w:beforeAutospacing="1"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Bean ，侧重在于被容器管理的 Bean 。</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什么是 Spring IoC 容器？</w:t>
      </w:r>
    </w:p>
    <w:p w:rsidR="009F3302" w:rsidRPr="009F3302" w:rsidRDefault="009F3302" w:rsidP="00FE73AF">
      <w:pPr>
        <w:widowControl/>
        <w:spacing w:beforeAutospacing="1" w:afterAutospacing="1"/>
        <w:jc w:val="left"/>
        <w:rPr>
          <w:rFonts w:ascii="宋体" w:eastAsia="宋体" w:hAnsi="宋体" w:cs="宋体"/>
          <w:kern w:val="0"/>
          <w:sz w:val="24"/>
          <w:szCs w:val="24"/>
        </w:rPr>
      </w:pPr>
      <w:r w:rsidRPr="009F3302">
        <w:rPr>
          <w:rFonts w:ascii="宋体" w:eastAsia="宋体" w:hAnsi="宋体" w:cs="宋体"/>
          <w:kern w:val="0"/>
          <w:sz w:val="24"/>
          <w:szCs w:val="24"/>
        </w:rPr>
        <w:t>注意，正确的拼写是 IoC 。</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Spring 框架的核心是 Spring IoC 容器。容器创建 Bean 对象，将它们装配在一起，配置它们并管理它们的完整生命周期。</w:t>
      </w:r>
    </w:p>
    <w:p w:rsidR="009F3302" w:rsidRPr="009F3302" w:rsidRDefault="009F3302" w:rsidP="00FE73AF">
      <w:pPr>
        <w:widowControl/>
        <w:numPr>
          <w:ilvl w:val="0"/>
          <w:numId w:val="13"/>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Spring 容器使用</w:t>
      </w:r>
      <w:r w:rsidRPr="009F3302">
        <w:rPr>
          <w:rFonts w:ascii="宋体" w:eastAsia="宋体" w:hAnsi="宋体" w:cs="宋体"/>
          <w:b/>
          <w:bCs/>
          <w:kern w:val="0"/>
          <w:sz w:val="24"/>
          <w:szCs w:val="24"/>
        </w:rPr>
        <w:t>依赖注入</w:t>
      </w:r>
      <w:r w:rsidRPr="009F3302">
        <w:rPr>
          <w:rFonts w:ascii="宋体" w:eastAsia="宋体" w:hAnsi="宋体" w:cs="宋体"/>
          <w:kern w:val="0"/>
          <w:sz w:val="24"/>
          <w:szCs w:val="24"/>
        </w:rPr>
        <w:t>来管理组成应用程序的 Bean 对象。</w:t>
      </w:r>
    </w:p>
    <w:p w:rsidR="009F3302" w:rsidRPr="009F3302" w:rsidRDefault="009F3302" w:rsidP="00FE73AF">
      <w:pPr>
        <w:widowControl/>
        <w:numPr>
          <w:ilvl w:val="0"/>
          <w:numId w:val="13"/>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容器通过读取提供的</w:t>
      </w:r>
      <w:r w:rsidRPr="009F3302">
        <w:rPr>
          <w:rFonts w:ascii="宋体" w:eastAsia="宋体" w:hAnsi="宋体" w:cs="宋体"/>
          <w:b/>
          <w:bCs/>
          <w:kern w:val="0"/>
          <w:sz w:val="24"/>
          <w:szCs w:val="24"/>
        </w:rPr>
        <w:t>配置元数据</w:t>
      </w:r>
      <w:r w:rsidRPr="009F3302">
        <w:rPr>
          <w:rFonts w:ascii="宋体" w:eastAsia="宋体" w:hAnsi="宋体" w:cs="宋体"/>
          <w:kern w:val="0"/>
          <w:sz w:val="24"/>
          <w:szCs w:val="24"/>
        </w:rPr>
        <w:t xml:space="preserve"> Bean Definition 来接收对象进行实例化，配置和组装的指令。</w:t>
      </w:r>
    </w:p>
    <w:p w:rsidR="009F3302" w:rsidRPr="009F3302" w:rsidRDefault="009F3302" w:rsidP="00FE73AF">
      <w:pPr>
        <w:widowControl/>
        <w:numPr>
          <w:ilvl w:val="0"/>
          <w:numId w:val="13"/>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该配置元数据 Bean Definition 可以通过 XML，Java 注解或 Java Config 代码</w:t>
      </w:r>
      <w:r w:rsidRPr="009F3302">
        <w:rPr>
          <w:rFonts w:ascii="宋体" w:eastAsia="宋体" w:hAnsi="宋体" w:cs="宋体"/>
          <w:b/>
          <w:bCs/>
          <w:kern w:val="0"/>
          <w:sz w:val="24"/>
          <w:szCs w:val="24"/>
        </w:rPr>
        <w:t>提供</w:t>
      </w:r>
      <w:r w:rsidRPr="009F3302">
        <w:rPr>
          <w:rFonts w:ascii="宋体" w:eastAsia="宋体" w:hAnsi="宋体" w:cs="宋体"/>
          <w:kern w:val="0"/>
          <w:sz w:val="24"/>
          <w:szCs w:val="24"/>
        </w:rPr>
        <w:t>。</w:t>
      </w:r>
    </w:p>
    <w:p w:rsidR="009F3302" w:rsidRPr="009F3302" w:rsidRDefault="009F3302" w:rsidP="00FE73AF">
      <w:pPr>
        <w:widowControl/>
        <w:spacing w:beforeAutospacing="1" w:afterAutospacing="1"/>
        <w:jc w:val="left"/>
        <w:rPr>
          <w:rFonts w:ascii="宋体" w:eastAsia="宋体" w:hAnsi="宋体" w:cs="宋体"/>
          <w:kern w:val="0"/>
          <w:sz w:val="24"/>
          <w:szCs w:val="24"/>
        </w:rPr>
      </w:pPr>
      <w:proofErr w:type="gramStart"/>
      <w:r w:rsidRPr="009F3302">
        <w:rPr>
          <w:rFonts w:ascii="宋体" w:eastAsia="宋体" w:hAnsi="宋体" w:cs="宋体"/>
          <w:kern w:val="0"/>
          <w:sz w:val="24"/>
          <w:szCs w:val="24"/>
        </w:rPr>
        <w:t>艿艿</w:t>
      </w:r>
      <w:proofErr w:type="gramEnd"/>
      <w:r w:rsidRPr="009F3302">
        <w:rPr>
          <w:rFonts w:ascii="宋体" w:eastAsia="宋体" w:hAnsi="宋体" w:cs="宋体"/>
          <w:kern w:val="0"/>
          <w:sz w:val="24"/>
          <w:szCs w:val="24"/>
        </w:rPr>
        <w:t>，注意上面三段段话的</w:t>
      </w:r>
      <w:r w:rsidRPr="009F3302">
        <w:rPr>
          <w:rFonts w:ascii="宋体" w:eastAsia="宋体" w:hAnsi="宋体" w:cs="宋体"/>
          <w:b/>
          <w:bCs/>
          <w:kern w:val="0"/>
          <w:sz w:val="24"/>
          <w:szCs w:val="24"/>
        </w:rPr>
        <w:t>加粗</w:t>
      </w:r>
      <w:r w:rsidRPr="009F3302">
        <w:rPr>
          <w:rFonts w:ascii="宋体" w:eastAsia="宋体" w:hAnsi="宋体" w:cs="宋体"/>
          <w:kern w:val="0"/>
          <w:sz w:val="24"/>
          <w:szCs w:val="24"/>
        </w:rPr>
        <w:t>部分的内容。</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4E5AA45" wp14:editId="69C1FBAB">
            <wp:extent cx="2857500" cy="2400300"/>
            <wp:effectExtent l="0" t="0" r="0" b="0"/>
            <wp:docPr id="8" name="图片 8" descr="Spring I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Io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400300"/>
                    </a:xfrm>
                    <a:prstGeom prst="rect">
                      <a:avLst/>
                    </a:prstGeom>
                    <a:noFill/>
                    <a:ln>
                      <a:noFill/>
                    </a:ln>
                  </pic:spPr>
                </pic:pic>
              </a:graphicData>
            </a:graphic>
          </wp:inline>
        </w:drawing>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什么是依赖注入？</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在依赖注入中，你不必主动、手动创建对象，但必须描述如何创建它们。</w:t>
      </w:r>
    </w:p>
    <w:p w:rsidR="009F3302" w:rsidRPr="009F3302" w:rsidRDefault="009F3302" w:rsidP="00FE73AF">
      <w:pPr>
        <w:widowControl/>
        <w:numPr>
          <w:ilvl w:val="0"/>
          <w:numId w:val="14"/>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你不是直接在代码中将组件和服务连接在一起，而是描述配置文件中哪些组件需要哪些服务。</w:t>
      </w:r>
    </w:p>
    <w:p w:rsidR="009F3302" w:rsidRPr="009F3302" w:rsidRDefault="009F3302" w:rsidP="00FE73AF">
      <w:pPr>
        <w:widowControl/>
        <w:numPr>
          <w:ilvl w:val="0"/>
          <w:numId w:val="14"/>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lastRenderedPageBreak/>
        <w:t>然后，再由 IoC 容器将它们装配在一起。</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另外，依赖注入的英文缩写是 Dependency Injection ，简称 DI 。</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IoC 和 DI 有什么区别？</w:t>
      </w:r>
    </w:p>
    <w:p w:rsidR="009F3302" w:rsidRPr="009F3302" w:rsidRDefault="009F3302" w:rsidP="00FE73AF">
      <w:pPr>
        <w:widowControl/>
        <w:spacing w:beforeAutospacing="1" w:afterAutospacing="1"/>
        <w:jc w:val="left"/>
        <w:rPr>
          <w:rFonts w:ascii="宋体" w:eastAsia="宋体" w:hAnsi="宋体" w:cs="宋体"/>
          <w:kern w:val="0"/>
          <w:sz w:val="24"/>
          <w:szCs w:val="24"/>
        </w:rPr>
      </w:pPr>
      <w:proofErr w:type="gramStart"/>
      <w:r w:rsidRPr="009F3302">
        <w:rPr>
          <w:rFonts w:ascii="宋体" w:eastAsia="宋体" w:hAnsi="宋体" w:cs="宋体"/>
          <w:kern w:val="0"/>
          <w:sz w:val="24"/>
          <w:szCs w:val="24"/>
        </w:rPr>
        <w:t>艿艿</w:t>
      </w:r>
      <w:proofErr w:type="gramEnd"/>
      <w:r w:rsidRPr="009F3302">
        <w:rPr>
          <w:rFonts w:ascii="宋体" w:eastAsia="宋体" w:hAnsi="宋体" w:cs="宋体"/>
          <w:kern w:val="0"/>
          <w:sz w:val="24"/>
          <w:szCs w:val="24"/>
        </w:rPr>
        <w:t>的吐槽，最怕这种概念题。下面引用</w:t>
      </w:r>
      <w:proofErr w:type="gramStart"/>
      <w:r w:rsidRPr="009F3302">
        <w:rPr>
          <w:rFonts w:ascii="宋体" w:eastAsia="宋体" w:hAnsi="宋体" w:cs="宋体"/>
          <w:kern w:val="0"/>
          <w:sz w:val="24"/>
          <w:szCs w:val="24"/>
        </w:rPr>
        <w:t>知乎上的</w:t>
      </w:r>
      <w:proofErr w:type="gramEnd"/>
      <w:r w:rsidRPr="009F3302">
        <w:rPr>
          <w:rFonts w:ascii="宋体" w:eastAsia="宋体" w:hAnsi="宋体" w:cs="宋体"/>
          <w:kern w:val="0"/>
          <w:sz w:val="24"/>
          <w:szCs w:val="24"/>
        </w:rPr>
        <w:t>一个讨论：</w:t>
      </w:r>
      <w:hyperlink r:id="rId18" w:tgtFrame="_blank" w:history="1">
        <w:r w:rsidRPr="009F3302">
          <w:rPr>
            <w:rFonts w:ascii="宋体" w:eastAsia="宋体" w:hAnsi="宋体" w:cs="宋体"/>
            <w:color w:val="0000FF"/>
            <w:kern w:val="0"/>
            <w:sz w:val="24"/>
            <w:szCs w:val="24"/>
            <w:u w:val="single"/>
          </w:rPr>
          <w:t>《IoC 和DI 有什么区别？》</w:t>
        </w:r>
      </w:hyperlink>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IoC 是个更宽泛的概念，DI 是更具体的。引用郑烨的一篇博客，引用郑烨的一篇博客，</w:t>
      </w:r>
      <w:hyperlink r:id="rId19" w:tgtFrame="_blank" w:history="1">
        <w:r w:rsidRPr="009F3302">
          <w:rPr>
            <w:rFonts w:ascii="宋体" w:eastAsia="宋体" w:hAnsi="宋体" w:cs="宋体"/>
            <w:color w:val="0000FF"/>
            <w:kern w:val="0"/>
            <w:sz w:val="24"/>
            <w:szCs w:val="24"/>
            <w:u w:val="single"/>
          </w:rPr>
          <w:t>我眼中的Spring</w:t>
        </w:r>
      </w:hyperlink>
    </w:p>
    <w:p w:rsidR="009F3302" w:rsidRPr="009F3302" w:rsidRDefault="009F3302" w:rsidP="00FE73AF">
      <w:pPr>
        <w:widowControl/>
        <w:spacing w:beforeAutospacing="1" w:after="100" w:afterAutospacing="1"/>
        <w:jc w:val="left"/>
        <w:rPr>
          <w:rFonts w:ascii="宋体" w:eastAsia="宋体" w:hAnsi="宋体" w:cs="宋体"/>
          <w:kern w:val="0"/>
          <w:sz w:val="24"/>
          <w:szCs w:val="24"/>
        </w:rPr>
      </w:pPr>
      <w:r w:rsidRPr="009F3302">
        <w:rPr>
          <w:rFonts w:ascii="宋体" w:eastAsia="宋体" w:hAnsi="宋体" w:cs="宋体"/>
          <w:b/>
          <w:bCs/>
          <w:kern w:val="0"/>
          <w:sz w:val="24"/>
          <w:szCs w:val="24"/>
        </w:rPr>
        <w:t>Dependency Injection</w:t>
      </w:r>
      <w:r w:rsidRPr="009F3302">
        <w:rPr>
          <w:rFonts w:ascii="宋体" w:eastAsia="宋体" w:hAnsi="宋体" w:cs="宋体"/>
          <w:kern w:val="0"/>
          <w:sz w:val="24"/>
          <w:szCs w:val="24"/>
        </w:rPr>
        <w:br/>
        <w:t>原来，它叫 IoC 。</w:t>
      </w:r>
      <w:r w:rsidRPr="009F3302">
        <w:rPr>
          <w:rFonts w:ascii="宋体" w:eastAsia="宋体" w:hAnsi="宋体" w:cs="宋体"/>
          <w:kern w:val="0"/>
          <w:sz w:val="24"/>
          <w:szCs w:val="24"/>
        </w:rPr>
        <w:br/>
        <w:t>Martin Flower 发话了，是个框架都有 IoC ，这不足以新生容器反转的“如何定位插件的具体实现”，于是，它有了</w:t>
      </w:r>
      <w:proofErr w:type="gramStart"/>
      <w:r w:rsidRPr="009F3302">
        <w:rPr>
          <w:rFonts w:ascii="宋体" w:eastAsia="宋体" w:hAnsi="宋体" w:cs="宋体"/>
          <w:kern w:val="0"/>
          <w:sz w:val="24"/>
          <w:szCs w:val="24"/>
        </w:rPr>
        <w:t>个</w:t>
      </w:r>
      <w:proofErr w:type="gramEnd"/>
      <w:r w:rsidRPr="009F3302">
        <w:rPr>
          <w:rFonts w:ascii="宋体" w:eastAsia="宋体" w:hAnsi="宋体" w:cs="宋体"/>
          <w:kern w:val="0"/>
          <w:sz w:val="24"/>
          <w:szCs w:val="24"/>
        </w:rPr>
        <w:t>新名字，Dependency Injection 。</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其实，它就是一种将调用者与被调用者分离的思想，Uncle Bob 管它叫DIP（Dependency Inversion Principle），并把它归入OO设计原则。</w:t>
      </w:r>
      <w:r w:rsidRPr="009F3302">
        <w:rPr>
          <w:rFonts w:ascii="宋体" w:eastAsia="宋体" w:hAnsi="宋体" w:cs="宋体"/>
          <w:kern w:val="0"/>
          <w:sz w:val="24"/>
          <w:szCs w:val="24"/>
        </w:rPr>
        <w:br/>
        <w:t xml:space="preserve">同 Spring 相比，它更早进入我的大脑。一切都是那么朦胧，直至 Spring 出现。 </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慢慢的，我知道了它还分为三种：</w:t>
      </w:r>
    </w:p>
    <w:p w:rsidR="009F3302" w:rsidRPr="009F3302" w:rsidRDefault="009F3302" w:rsidP="00FE73AF">
      <w:pPr>
        <w:widowControl/>
        <w:numPr>
          <w:ilvl w:val="0"/>
          <w:numId w:val="15"/>
        </w:numPr>
        <w:spacing w:before="100" w:beforeAutospacing="1" w:after="100"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Interface Injection（type 1）</w:t>
      </w:r>
    </w:p>
    <w:p w:rsidR="009F3302" w:rsidRPr="009F3302" w:rsidRDefault="009F3302" w:rsidP="00FE73AF">
      <w:pPr>
        <w:widowControl/>
        <w:numPr>
          <w:ilvl w:val="0"/>
          <w:numId w:val="15"/>
        </w:numPr>
        <w:spacing w:before="100" w:beforeAutospacing="1" w:after="100"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Setter Injection（type 2）</w:t>
      </w:r>
    </w:p>
    <w:p w:rsidR="009F3302" w:rsidRPr="009F3302" w:rsidRDefault="009F3302" w:rsidP="00FE73AF">
      <w:pPr>
        <w:widowControl/>
        <w:numPr>
          <w:ilvl w:val="0"/>
          <w:numId w:val="15"/>
        </w:numPr>
        <w:spacing w:before="100" w:beforeAutospacing="1" w:after="100"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Constructor Injection（type 3）。</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Martin Flower那篇为它更名的大作让我心目关于它的一切趋于完整。</w:t>
      </w:r>
    </w:p>
    <w:p w:rsidR="009F3302" w:rsidRPr="009F3302" w:rsidRDefault="009F3302" w:rsidP="00FE73AF">
      <w:pPr>
        <w:widowControl/>
        <w:spacing w:before="100" w:beforeAutospacing="1" w:afterAutospacing="1"/>
        <w:jc w:val="left"/>
        <w:rPr>
          <w:rFonts w:ascii="宋体" w:eastAsia="宋体" w:hAnsi="宋体" w:cs="宋体"/>
          <w:kern w:val="0"/>
          <w:sz w:val="24"/>
          <w:szCs w:val="24"/>
        </w:rPr>
      </w:pPr>
      <w:r w:rsidRPr="009F3302">
        <w:rPr>
          <w:rFonts w:ascii="宋体" w:eastAsia="宋体" w:hAnsi="宋体" w:cs="宋体"/>
          <w:kern w:val="0"/>
          <w:sz w:val="24"/>
          <w:szCs w:val="24"/>
        </w:rPr>
        <w:t>在 Spring 中，它是一切的基础。Spring 的种种优势随之而来。</w:t>
      </w:r>
      <w:r w:rsidRPr="009F3302">
        <w:rPr>
          <w:rFonts w:ascii="宋体" w:eastAsia="宋体" w:hAnsi="宋体" w:cs="宋体"/>
          <w:kern w:val="0"/>
          <w:sz w:val="24"/>
          <w:szCs w:val="24"/>
        </w:rPr>
        <w:br/>
        <w:t>于我而言，它为我带来更多的是思维方式的转变，恐怕以后我再也无法写出那种一大块的全功能程序了。</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可以通过多少种方式完成依赖注入？</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通常，依赖注入可以通过</w:t>
      </w:r>
      <w:r w:rsidRPr="009F3302">
        <w:rPr>
          <w:rFonts w:ascii="宋体" w:eastAsia="宋体" w:hAnsi="宋体" w:cs="宋体"/>
          <w:b/>
          <w:bCs/>
          <w:kern w:val="0"/>
          <w:sz w:val="24"/>
          <w:szCs w:val="24"/>
        </w:rPr>
        <w:t>三种</w:t>
      </w:r>
      <w:r w:rsidRPr="009F3302">
        <w:rPr>
          <w:rFonts w:ascii="宋体" w:eastAsia="宋体" w:hAnsi="宋体" w:cs="宋体"/>
          <w:kern w:val="0"/>
          <w:sz w:val="24"/>
          <w:szCs w:val="24"/>
        </w:rPr>
        <w:t>方式完成，即：</w:t>
      </w:r>
    </w:p>
    <w:p w:rsidR="009F3302" w:rsidRPr="009F3302" w:rsidRDefault="009F3302" w:rsidP="00FE73AF">
      <w:pPr>
        <w:widowControl/>
        <w:spacing w:beforeAutospacing="1" w:afterAutospacing="1"/>
        <w:jc w:val="left"/>
        <w:rPr>
          <w:rFonts w:ascii="宋体" w:eastAsia="宋体" w:hAnsi="宋体" w:cs="宋体"/>
          <w:kern w:val="0"/>
          <w:sz w:val="24"/>
          <w:szCs w:val="24"/>
        </w:rPr>
      </w:pPr>
      <w:r w:rsidRPr="009F3302">
        <w:rPr>
          <w:rFonts w:ascii="宋体" w:eastAsia="宋体" w:hAnsi="宋体" w:cs="宋体"/>
          <w:kern w:val="0"/>
          <w:sz w:val="24"/>
          <w:szCs w:val="24"/>
        </w:rPr>
        <w:t>上面一个问题的三种方式的英文，下面是三种方式的中文。</w:t>
      </w:r>
    </w:p>
    <w:p w:rsidR="009F3302" w:rsidRPr="009F3302" w:rsidRDefault="009F3302" w:rsidP="00FE73AF">
      <w:pPr>
        <w:widowControl/>
        <w:numPr>
          <w:ilvl w:val="0"/>
          <w:numId w:val="16"/>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接口注入</w:t>
      </w:r>
    </w:p>
    <w:p w:rsidR="009F3302" w:rsidRPr="009F3302" w:rsidRDefault="009F3302" w:rsidP="00FE73AF">
      <w:pPr>
        <w:widowControl/>
        <w:numPr>
          <w:ilvl w:val="0"/>
          <w:numId w:val="16"/>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构造函数注入</w:t>
      </w:r>
    </w:p>
    <w:p w:rsidR="009F3302" w:rsidRPr="009F3302" w:rsidRDefault="009F3302" w:rsidP="00FE73AF">
      <w:pPr>
        <w:widowControl/>
        <w:numPr>
          <w:ilvl w:val="0"/>
          <w:numId w:val="16"/>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setter 注入</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目前，在 Spring Framework 中，仅使用构造函数和 setter 注入这</w:t>
      </w:r>
      <w:r w:rsidRPr="009F3302">
        <w:rPr>
          <w:rFonts w:ascii="宋体" w:eastAsia="宋体" w:hAnsi="宋体" w:cs="宋体"/>
          <w:b/>
          <w:bCs/>
          <w:kern w:val="0"/>
          <w:sz w:val="24"/>
          <w:szCs w:val="24"/>
        </w:rPr>
        <w:t>两种</w:t>
      </w:r>
      <w:r w:rsidRPr="009F3302">
        <w:rPr>
          <w:rFonts w:ascii="宋体" w:eastAsia="宋体" w:hAnsi="宋体" w:cs="宋体"/>
          <w:kern w:val="0"/>
          <w:sz w:val="24"/>
          <w:szCs w:val="24"/>
        </w:rPr>
        <w:t>方式。</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lastRenderedPageBreak/>
        <w:t>那么这两种方式各有什么优缺点呢？胖</w:t>
      </w:r>
      <w:proofErr w:type="gramStart"/>
      <w:r w:rsidRPr="009F3302">
        <w:rPr>
          <w:rFonts w:ascii="宋体" w:eastAsia="宋体" w:hAnsi="宋体" w:cs="宋体"/>
          <w:kern w:val="0"/>
          <w:sz w:val="24"/>
          <w:szCs w:val="24"/>
        </w:rPr>
        <w:t>友可以</w:t>
      </w:r>
      <w:proofErr w:type="gramEnd"/>
      <w:r w:rsidRPr="009F3302">
        <w:rPr>
          <w:rFonts w:ascii="宋体" w:eastAsia="宋体" w:hAnsi="宋体" w:cs="宋体"/>
          <w:kern w:val="0"/>
          <w:sz w:val="24"/>
          <w:szCs w:val="24"/>
        </w:rPr>
        <w:t xml:space="preserve">简单阅读 </w:t>
      </w:r>
      <w:hyperlink r:id="rId20" w:tgtFrame="_blank" w:history="1">
        <w:r w:rsidRPr="009F3302">
          <w:rPr>
            <w:rFonts w:ascii="宋体" w:eastAsia="宋体" w:hAnsi="宋体" w:cs="宋体"/>
            <w:color w:val="0000FF"/>
            <w:kern w:val="0"/>
            <w:sz w:val="24"/>
            <w:szCs w:val="24"/>
            <w:u w:val="single"/>
          </w:rPr>
          <w:t>《Spring两种依赖注入方式的比较》</w:t>
        </w:r>
      </w:hyperlink>
      <w:r w:rsidRPr="009F3302">
        <w:rPr>
          <w:rFonts w:ascii="宋体" w:eastAsia="宋体" w:hAnsi="宋体" w:cs="宋体"/>
          <w:kern w:val="0"/>
          <w:sz w:val="24"/>
          <w:szCs w:val="24"/>
        </w:rPr>
        <w:t>，不用太较真。综述来说：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5"/>
        <w:gridCol w:w="3195"/>
      </w:tblGrid>
      <w:tr w:rsidR="009F3302" w:rsidRPr="009F3302" w:rsidTr="009F3302">
        <w:trPr>
          <w:tblHeader/>
          <w:tblCellSpacing w:w="15" w:type="dxa"/>
        </w:trPr>
        <w:tc>
          <w:tcPr>
            <w:tcW w:w="0" w:type="auto"/>
            <w:vAlign w:val="center"/>
            <w:hideMark/>
          </w:tcPr>
          <w:p w:rsidR="009F3302" w:rsidRPr="009F3302" w:rsidRDefault="009F3302" w:rsidP="00FE73AF">
            <w:pPr>
              <w:widowControl/>
              <w:jc w:val="center"/>
              <w:rPr>
                <w:rFonts w:ascii="宋体" w:eastAsia="宋体" w:hAnsi="宋体" w:cs="宋体"/>
                <w:b/>
                <w:bCs/>
                <w:kern w:val="0"/>
                <w:sz w:val="24"/>
                <w:szCs w:val="24"/>
              </w:rPr>
            </w:pPr>
            <w:r w:rsidRPr="009F3302">
              <w:rPr>
                <w:rFonts w:ascii="宋体" w:eastAsia="宋体" w:hAnsi="宋体" w:cs="宋体"/>
                <w:b/>
                <w:bCs/>
                <w:kern w:val="0"/>
                <w:sz w:val="24"/>
                <w:szCs w:val="24"/>
              </w:rPr>
              <w:t>构造函数注入</w:t>
            </w:r>
          </w:p>
        </w:tc>
        <w:tc>
          <w:tcPr>
            <w:tcW w:w="0" w:type="auto"/>
            <w:vAlign w:val="center"/>
            <w:hideMark/>
          </w:tcPr>
          <w:p w:rsidR="009F3302" w:rsidRPr="009F3302" w:rsidRDefault="009F3302" w:rsidP="00FE73AF">
            <w:pPr>
              <w:widowControl/>
              <w:jc w:val="center"/>
              <w:rPr>
                <w:rFonts w:ascii="宋体" w:eastAsia="宋体" w:hAnsi="宋体" w:cs="宋体"/>
                <w:b/>
                <w:bCs/>
                <w:kern w:val="0"/>
                <w:sz w:val="24"/>
                <w:szCs w:val="24"/>
              </w:rPr>
            </w:pPr>
            <w:r w:rsidRPr="009F3302">
              <w:rPr>
                <w:rFonts w:ascii="宋体" w:eastAsia="宋体" w:hAnsi="宋体" w:cs="宋体"/>
                <w:b/>
                <w:bCs/>
                <w:kern w:val="0"/>
                <w:sz w:val="24"/>
                <w:szCs w:val="24"/>
              </w:rPr>
              <w:t>setter 注入</w:t>
            </w:r>
          </w:p>
        </w:tc>
      </w:tr>
      <w:tr w:rsidR="009F3302" w:rsidRPr="009F3302" w:rsidTr="009F3302">
        <w:trPr>
          <w:tblCellSpacing w:w="15" w:type="dxa"/>
        </w:trPr>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没有部分注入</w:t>
            </w:r>
          </w:p>
        </w:tc>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有部分注入</w:t>
            </w:r>
          </w:p>
        </w:tc>
      </w:tr>
      <w:tr w:rsidR="009F3302" w:rsidRPr="009F3302" w:rsidTr="009F3302">
        <w:trPr>
          <w:tblCellSpacing w:w="15" w:type="dxa"/>
        </w:trPr>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不会覆盖 setter 属性</w:t>
            </w:r>
          </w:p>
        </w:tc>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会覆盖 setter 属性</w:t>
            </w:r>
          </w:p>
        </w:tc>
      </w:tr>
      <w:tr w:rsidR="009F3302" w:rsidRPr="009F3302" w:rsidTr="009F3302">
        <w:trPr>
          <w:tblCellSpacing w:w="15" w:type="dxa"/>
        </w:trPr>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任意修改都会创建一个新实例</w:t>
            </w:r>
          </w:p>
        </w:tc>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任意修改不会创建一个新实例</w:t>
            </w:r>
          </w:p>
        </w:tc>
      </w:tr>
      <w:tr w:rsidR="009F3302" w:rsidRPr="009F3302" w:rsidTr="009F3302">
        <w:trPr>
          <w:tblCellSpacing w:w="15" w:type="dxa"/>
        </w:trPr>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适用于设置很多属性</w:t>
            </w:r>
          </w:p>
        </w:tc>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适用于设置少量属性</w:t>
            </w:r>
          </w:p>
        </w:tc>
      </w:tr>
    </w:tbl>
    <w:p w:rsidR="009F3302" w:rsidRPr="009F3302" w:rsidRDefault="009F3302" w:rsidP="00FE73AF">
      <w:pPr>
        <w:widowControl/>
        <w:numPr>
          <w:ilvl w:val="0"/>
          <w:numId w:val="17"/>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实际场景下，setting 注入使用的更多。</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Spring 中有多少种 IoC 容器？</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Spring 提供了两种( 不是“个” ) IoC 容器，分别是 BeanFactory、ApplicationContext 。</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b/>
          <w:bCs/>
          <w:kern w:val="0"/>
          <w:sz w:val="24"/>
          <w:szCs w:val="24"/>
        </w:rPr>
        <w:t>BeanFactory</w:t>
      </w:r>
    </w:p>
    <w:p w:rsidR="009F3302" w:rsidRPr="009F3302" w:rsidRDefault="009F3302" w:rsidP="00FE73AF">
      <w:pPr>
        <w:widowControl/>
        <w:spacing w:beforeAutospacing="1" w:afterAutospacing="1"/>
        <w:jc w:val="left"/>
        <w:rPr>
          <w:rFonts w:ascii="宋体" w:eastAsia="宋体" w:hAnsi="宋体" w:cs="宋体"/>
          <w:kern w:val="0"/>
          <w:sz w:val="24"/>
          <w:szCs w:val="24"/>
        </w:rPr>
      </w:pPr>
      <w:r w:rsidRPr="009F3302">
        <w:rPr>
          <w:rFonts w:ascii="宋体" w:eastAsia="宋体" w:hAnsi="宋体" w:cs="宋体"/>
          <w:kern w:val="0"/>
          <w:sz w:val="24"/>
          <w:szCs w:val="24"/>
        </w:rPr>
        <w:t>BeanFactory 在 spring-beans 项目提供。</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BeanFactory ，就像一个包含 Bean 集合的工厂类。它会在客户端要求时实例化 Bean 对象。</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b/>
          <w:bCs/>
          <w:kern w:val="0"/>
          <w:sz w:val="24"/>
          <w:szCs w:val="24"/>
        </w:rPr>
        <w:t>ApplicationContext</w:t>
      </w:r>
    </w:p>
    <w:p w:rsidR="009F3302" w:rsidRPr="009F3302" w:rsidRDefault="009F3302" w:rsidP="00FE73AF">
      <w:pPr>
        <w:widowControl/>
        <w:spacing w:beforeAutospacing="1" w:afterAutospacing="1"/>
        <w:jc w:val="left"/>
        <w:rPr>
          <w:rFonts w:ascii="宋体" w:eastAsia="宋体" w:hAnsi="宋体" w:cs="宋体"/>
          <w:kern w:val="0"/>
          <w:sz w:val="24"/>
          <w:szCs w:val="24"/>
        </w:rPr>
      </w:pPr>
      <w:r w:rsidRPr="009F3302">
        <w:rPr>
          <w:rFonts w:ascii="宋体" w:eastAsia="宋体" w:hAnsi="宋体" w:cs="宋体"/>
          <w:kern w:val="0"/>
          <w:sz w:val="24"/>
          <w:szCs w:val="24"/>
        </w:rPr>
        <w:t>ApplicationContext 在 spring-context 项目提供。</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ApplicationContext 接口扩展了 BeanFactory 接口，它在 BeanFactory 基础上提供了一些额外的功能。内置如下功能：</w:t>
      </w:r>
    </w:p>
    <w:p w:rsidR="009F3302" w:rsidRPr="009F3302" w:rsidRDefault="009F3302" w:rsidP="00FE73AF">
      <w:pPr>
        <w:widowControl/>
        <w:numPr>
          <w:ilvl w:val="0"/>
          <w:numId w:val="18"/>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MessageSource ：管理 message ，实现国际化等功能。</w:t>
      </w:r>
    </w:p>
    <w:p w:rsidR="009F3302" w:rsidRPr="009F3302" w:rsidRDefault="009F3302" w:rsidP="00FE73AF">
      <w:pPr>
        <w:widowControl/>
        <w:numPr>
          <w:ilvl w:val="0"/>
          <w:numId w:val="18"/>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ApplicationEventPublisher ：事件发布。</w:t>
      </w:r>
    </w:p>
    <w:p w:rsidR="009F3302" w:rsidRPr="009F3302" w:rsidRDefault="009F3302" w:rsidP="00FE73AF">
      <w:pPr>
        <w:widowControl/>
        <w:numPr>
          <w:ilvl w:val="0"/>
          <w:numId w:val="18"/>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ResourcePatternResolver ：多资源加载。</w:t>
      </w:r>
    </w:p>
    <w:p w:rsidR="009F3302" w:rsidRPr="009F3302" w:rsidRDefault="009F3302" w:rsidP="00FE73AF">
      <w:pPr>
        <w:widowControl/>
        <w:numPr>
          <w:ilvl w:val="0"/>
          <w:numId w:val="18"/>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EnvironmentCapable ：系统 Environment（profile + Properties）相关。</w:t>
      </w:r>
    </w:p>
    <w:p w:rsidR="009F3302" w:rsidRPr="009F3302" w:rsidRDefault="009F3302" w:rsidP="00FE73AF">
      <w:pPr>
        <w:widowControl/>
        <w:numPr>
          <w:ilvl w:val="0"/>
          <w:numId w:val="18"/>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Lifecycle ：管理生命周期。</w:t>
      </w:r>
    </w:p>
    <w:p w:rsidR="009F3302" w:rsidRPr="009F3302" w:rsidRDefault="009F3302" w:rsidP="00FE73AF">
      <w:pPr>
        <w:widowControl/>
        <w:numPr>
          <w:ilvl w:val="0"/>
          <w:numId w:val="18"/>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Closable ：关闭，释放资源</w:t>
      </w:r>
    </w:p>
    <w:p w:rsidR="009F3302" w:rsidRPr="009F3302" w:rsidRDefault="009F3302" w:rsidP="00FE73AF">
      <w:pPr>
        <w:widowControl/>
        <w:numPr>
          <w:ilvl w:val="0"/>
          <w:numId w:val="18"/>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InitializingBean：自定义初始化。</w:t>
      </w:r>
    </w:p>
    <w:p w:rsidR="009F3302" w:rsidRPr="009F3302" w:rsidRDefault="009F3302" w:rsidP="00FE73AF">
      <w:pPr>
        <w:widowControl/>
        <w:numPr>
          <w:ilvl w:val="0"/>
          <w:numId w:val="18"/>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BeanNameAware：设置 beanName 的 Aware 接口。</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另外，ApplicationContext 会自动初始化非懒加载的 Bean 对象们。</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lastRenderedPageBreak/>
        <w:t xml:space="preserve">详细的内容，感兴趣的胖友，可以看看 </w:t>
      </w:r>
      <w:hyperlink r:id="rId21" w:history="1">
        <w:r w:rsidRPr="009F3302">
          <w:rPr>
            <w:rFonts w:ascii="宋体" w:eastAsia="宋体" w:hAnsi="宋体" w:cs="宋体"/>
            <w:color w:val="0000FF"/>
            <w:kern w:val="0"/>
            <w:sz w:val="24"/>
            <w:szCs w:val="24"/>
            <w:u w:val="single"/>
          </w:rPr>
          <w:t>《【死磕 Spring】—— ApplicationContext 相关接口架构分析》</w:t>
        </w:r>
      </w:hyperlink>
      <w:r w:rsidRPr="009F3302">
        <w:rPr>
          <w:rFonts w:ascii="宋体" w:eastAsia="宋体" w:hAnsi="宋体" w:cs="宋体"/>
          <w:kern w:val="0"/>
          <w:sz w:val="24"/>
          <w:szCs w:val="24"/>
        </w:rPr>
        <w:t xml:space="preserve"> 一文。源码之前无秘密。简单总结下 BeanFactory 与 ApplicationContext 两者的差异：</w:t>
      </w:r>
    </w:p>
    <w:p w:rsidR="009F3302" w:rsidRPr="009F3302" w:rsidRDefault="009F3302" w:rsidP="00FE73AF">
      <w:pPr>
        <w:widowControl/>
        <w:spacing w:beforeAutospacing="1" w:afterAutospacing="1"/>
        <w:jc w:val="left"/>
        <w:rPr>
          <w:rFonts w:ascii="宋体" w:eastAsia="宋体" w:hAnsi="宋体" w:cs="宋体"/>
          <w:kern w:val="0"/>
          <w:sz w:val="24"/>
          <w:szCs w:val="24"/>
        </w:rPr>
      </w:pPr>
      <w:proofErr w:type="gramStart"/>
      <w:r w:rsidRPr="009F3302">
        <w:rPr>
          <w:rFonts w:ascii="宋体" w:eastAsia="宋体" w:hAnsi="宋体" w:cs="宋体"/>
          <w:kern w:val="0"/>
          <w:sz w:val="24"/>
          <w:szCs w:val="24"/>
        </w:rPr>
        <w:t>艿艿</w:t>
      </w:r>
      <w:proofErr w:type="gramEnd"/>
      <w:r w:rsidRPr="009F3302">
        <w:rPr>
          <w:rFonts w:ascii="宋体" w:eastAsia="宋体" w:hAnsi="宋体" w:cs="宋体"/>
          <w:kern w:val="0"/>
          <w:sz w:val="24"/>
          <w:szCs w:val="24"/>
        </w:rPr>
        <w:t>：可能很多</w:t>
      </w:r>
      <w:proofErr w:type="gramStart"/>
      <w:r w:rsidRPr="009F3302">
        <w:rPr>
          <w:rFonts w:ascii="宋体" w:eastAsia="宋体" w:hAnsi="宋体" w:cs="宋体"/>
          <w:kern w:val="0"/>
          <w:sz w:val="24"/>
          <w:szCs w:val="24"/>
        </w:rPr>
        <w:t>胖友没看过</w:t>
      </w:r>
      <w:proofErr w:type="gramEnd"/>
      <w:r w:rsidRPr="009F3302">
        <w:rPr>
          <w:rFonts w:ascii="宋体" w:eastAsia="宋体" w:hAnsi="宋体" w:cs="宋体"/>
          <w:kern w:val="0"/>
          <w:sz w:val="24"/>
          <w:szCs w:val="24"/>
        </w:rPr>
        <w:t>源码，所以会比较难。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5"/>
        <w:gridCol w:w="2955"/>
      </w:tblGrid>
      <w:tr w:rsidR="009F3302" w:rsidRPr="009F3302" w:rsidTr="009F3302">
        <w:trPr>
          <w:tblHeader/>
          <w:tblCellSpacing w:w="15" w:type="dxa"/>
        </w:trPr>
        <w:tc>
          <w:tcPr>
            <w:tcW w:w="0" w:type="auto"/>
            <w:vAlign w:val="center"/>
            <w:hideMark/>
          </w:tcPr>
          <w:p w:rsidR="009F3302" w:rsidRPr="009F3302" w:rsidRDefault="009F3302" w:rsidP="00FE73AF">
            <w:pPr>
              <w:widowControl/>
              <w:jc w:val="center"/>
              <w:rPr>
                <w:rFonts w:ascii="宋体" w:eastAsia="宋体" w:hAnsi="宋体" w:cs="宋体"/>
                <w:b/>
                <w:bCs/>
                <w:kern w:val="0"/>
                <w:sz w:val="24"/>
                <w:szCs w:val="24"/>
              </w:rPr>
            </w:pPr>
            <w:r w:rsidRPr="009F3302">
              <w:rPr>
                <w:rFonts w:ascii="宋体" w:eastAsia="宋体" w:hAnsi="宋体" w:cs="宋体"/>
                <w:b/>
                <w:bCs/>
                <w:kern w:val="0"/>
                <w:sz w:val="24"/>
                <w:szCs w:val="24"/>
              </w:rPr>
              <w:t>BeanFactory</w:t>
            </w:r>
          </w:p>
        </w:tc>
        <w:tc>
          <w:tcPr>
            <w:tcW w:w="0" w:type="auto"/>
            <w:vAlign w:val="center"/>
            <w:hideMark/>
          </w:tcPr>
          <w:p w:rsidR="009F3302" w:rsidRPr="009F3302" w:rsidRDefault="009F3302" w:rsidP="00FE73AF">
            <w:pPr>
              <w:widowControl/>
              <w:jc w:val="center"/>
              <w:rPr>
                <w:rFonts w:ascii="宋体" w:eastAsia="宋体" w:hAnsi="宋体" w:cs="宋体"/>
                <w:b/>
                <w:bCs/>
                <w:kern w:val="0"/>
                <w:sz w:val="24"/>
                <w:szCs w:val="24"/>
              </w:rPr>
            </w:pPr>
            <w:r w:rsidRPr="009F3302">
              <w:rPr>
                <w:rFonts w:ascii="宋体" w:eastAsia="宋体" w:hAnsi="宋体" w:cs="宋体"/>
                <w:b/>
                <w:bCs/>
                <w:kern w:val="0"/>
                <w:sz w:val="24"/>
                <w:szCs w:val="24"/>
              </w:rPr>
              <w:t>ApplicationContext</w:t>
            </w:r>
          </w:p>
        </w:tc>
      </w:tr>
      <w:tr w:rsidR="009F3302" w:rsidRPr="009F3302" w:rsidTr="009F3302">
        <w:trPr>
          <w:tblCellSpacing w:w="15" w:type="dxa"/>
        </w:trPr>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它使用</w:t>
            </w:r>
            <w:proofErr w:type="gramStart"/>
            <w:r w:rsidRPr="009F3302">
              <w:rPr>
                <w:rFonts w:ascii="宋体" w:eastAsia="宋体" w:hAnsi="宋体" w:cs="宋体"/>
                <w:kern w:val="0"/>
                <w:sz w:val="24"/>
                <w:szCs w:val="24"/>
              </w:rPr>
              <w:t>懒</w:t>
            </w:r>
            <w:proofErr w:type="gramEnd"/>
            <w:r w:rsidRPr="009F3302">
              <w:rPr>
                <w:rFonts w:ascii="宋体" w:eastAsia="宋体" w:hAnsi="宋体" w:cs="宋体"/>
                <w:kern w:val="0"/>
                <w:sz w:val="24"/>
                <w:szCs w:val="24"/>
              </w:rPr>
              <w:t>加载</w:t>
            </w:r>
          </w:p>
        </w:tc>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它使用即时加载</w:t>
            </w:r>
          </w:p>
        </w:tc>
      </w:tr>
      <w:tr w:rsidR="009F3302" w:rsidRPr="009F3302" w:rsidTr="009F3302">
        <w:trPr>
          <w:tblCellSpacing w:w="15" w:type="dxa"/>
        </w:trPr>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它使用语法显</w:t>
            </w:r>
            <w:proofErr w:type="gramStart"/>
            <w:r w:rsidRPr="009F3302">
              <w:rPr>
                <w:rFonts w:ascii="宋体" w:eastAsia="宋体" w:hAnsi="宋体" w:cs="宋体"/>
                <w:kern w:val="0"/>
                <w:sz w:val="24"/>
                <w:szCs w:val="24"/>
              </w:rPr>
              <w:t>式提供</w:t>
            </w:r>
            <w:proofErr w:type="gramEnd"/>
            <w:r w:rsidRPr="009F3302">
              <w:rPr>
                <w:rFonts w:ascii="宋体" w:eastAsia="宋体" w:hAnsi="宋体" w:cs="宋体"/>
                <w:kern w:val="0"/>
                <w:sz w:val="24"/>
                <w:szCs w:val="24"/>
              </w:rPr>
              <w:t>资源对象</w:t>
            </w:r>
          </w:p>
        </w:tc>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它自己创建和管理资源对象</w:t>
            </w:r>
          </w:p>
        </w:tc>
      </w:tr>
      <w:tr w:rsidR="009F3302" w:rsidRPr="009F3302" w:rsidTr="009F3302">
        <w:trPr>
          <w:tblCellSpacing w:w="15" w:type="dxa"/>
        </w:trPr>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不支持国际化</w:t>
            </w:r>
          </w:p>
        </w:tc>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支持国际化</w:t>
            </w:r>
          </w:p>
        </w:tc>
      </w:tr>
      <w:tr w:rsidR="009F3302" w:rsidRPr="009F3302" w:rsidTr="009F3302">
        <w:trPr>
          <w:tblCellSpacing w:w="15" w:type="dxa"/>
        </w:trPr>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不支持基于依赖的注解</w:t>
            </w:r>
          </w:p>
        </w:tc>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支持基于依赖的注解</w:t>
            </w:r>
          </w:p>
        </w:tc>
      </w:tr>
    </w:tbl>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另外，BeanFactory 也被称为</w:t>
      </w:r>
      <w:r w:rsidRPr="009F3302">
        <w:rPr>
          <w:rFonts w:ascii="宋体" w:eastAsia="宋体" w:hAnsi="宋体" w:cs="宋体"/>
          <w:b/>
          <w:bCs/>
          <w:kern w:val="0"/>
          <w:sz w:val="24"/>
          <w:szCs w:val="24"/>
        </w:rPr>
        <w:t>低级</w:t>
      </w:r>
      <w:r w:rsidRPr="009F3302">
        <w:rPr>
          <w:rFonts w:ascii="宋体" w:eastAsia="宋体" w:hAnsi="宋体" w:cs="宋体"/>
          <w:kern w:val="0"/>
          <w:sz w:val="24"/>
          <w:szCs w:val="24"/>
        </w:rPr>
        <w:t>容器，而 ApplicationContext 被称为</w:t>
      </w:r>
      <w:r w:rsidRPr="009F3302">
        <w:rPr>
          <w:rFonts w:ascii="宋体" w:eastAsia="宋体" w:hAnsi="宋体" w:cs="宋体"/>
          <w:b/>
          <w:bCs/>
          <w:kern w:val="0"/>
          <w:sz w:val="24"/>
          <w:szCs w:val="24"/>
        </w:rPr>
        <w:t>高级</w:t>
      </w:r>
      <w:r w:rsidRPr="009F3302">
        <w:rPr>
          <w:rFonts w:ascii="宋体" w:eastAsia="宋体" w:hAnsi="宋体" w:cs="宋体"/>
          <w:kern w:val="0"/>
          <w:sz w:val="24"/>
          <w:szCs w:val="24"/>
        </w:rPr>
        <w:t>容器。</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请介绍下常用的 BeanFactory 容器？</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BeanFactory 最常用的是 XmlBeanFactory 。它可以根据 XML 文件中定义的内容，创建相应的 Bean。</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请介绍下常用的 ApplicationContext 容器？</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以下是三种较常见的 ApplicationContext 实现方式：</w:t>
      </w:r>
    </w:p>
    <w:p w:rsidR="009F3302" w:rsidRPr="009F3302" w:rsidRDefault="009F3302" w:rsidP="00FE73AF">
      <w:pPr>
        <w:widowControl/>
        <w:numPr>
          <w:ilvl w:val="0"/>
          <w:numId w:val="19"/>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1、ClassPathXmlApplicationContext ：从 ClassPath 的 XML 配置文件中读取上下文，并生成上下文定义。应用程序上下文从程序环境变量中取得。示例代码如下：</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676"/>
      </w:tblGrid>
      <w:tr w:rsidR="009F3302" w:rsidRPr="009F3302" w:rsidTr="009F3302">
        <w:trPr>
          <w:tblCellSpacing w:w="15" w:type="dxa"/>
        </w:trPr>
        <w:tc>
          <w:tcPr>
            <w:tcW w:w="0" w:type="auto"/>
            <w:vAlign w:val="center"/>
            <w:hideMark/>
          </w:tcPr>
          <w:p w:rsidR="009F3302" w:rsidRPr="009F3302" w:rsidRDefault="009F3302" w:rsidP="00FE7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3302">
              <w:rPr>
                <w:rFonts w:ascii="宋体" w:eastAsia="宋体" w:hAnsi="宋体" w:cs="宋体"/>
                <w:kern w:val="0"/>
                <w:sz w:val="24"/>
                <w:szCs w:val="24"/>
              </w:rPr>
              <w:t>ApplicationContext context = new ClassPathXmlApplicationContext(“bean.xml”);</w:t>
            </w:r>
          </w:p>
        </w:tc>
      </w:tr>
    </w:tbl>
    <w:p w:rsidR="009F3302" w:rsidRPr="009F3302" w:rsidRDefault="009F3302" w:rsidP="00FE73AF">
      <w:pPr>
        <w:widowControl/>
        <w:numPr>
          <w:ilvl w:val="0"/>
          <w:numId w:val="19"/>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2、FileSystemXmlApplicationContext ：由文件系统中的XML配置文件读取上下文。示例代码如下：</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676"/>
      </w:tblGrid>
      <w:tr w:rsidR="009F3302" w:rsidRPr="009F3302" w:rsidTr="009F3302">
        <w:trPr>
          <w:tblCellSpacing w:w="15" w:type="dxa"/>
        </w:trPr>
        <w:tc>
          <w:tcPr>
            <w:tcW w:w="0" w:type="auto"/>
            <w:vAlign w:val="center"/>
            <w:hideMark/>
          </w:tcPr>
          <w:p w:rsidR="009F3302" w:rsidRPr="009F3302" w:rsidRDefault="009F3302" w:rsidP="00FE7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3302">
              <w:rPr>
                <w:rFonts w:ascii="宋体" w:eastAsia="宋体" w:hAnsi="宋体" w:cs="宋体"/>
                <w:kern w:val="0"/>
                <w:sz w:val="24"/>
                <w:szCs w:val="24"/>
              </w:rPr>
              <w:t>ApplicationContext context = new FileSystemXmlApplicationContext(“bean.xml”);</w:t>
            </w:r>
          </w:p>
        </w:tc>
      </w:tr>
    </w:tbl>
    <w:p w:rsidR="009F3302" w:rsidRPr="009F3302" w:rsidRDefault="009F3302" w:rsidP="00FE73AF">
      <w:pPr>
        <w:widowControl/>
        <w:numPr>
          <w:ilvl w:val="0"/>
          <w:numId w:val="19"/>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3、XmlWebApplicationContext ：由 Web 应用的XML文件读取上下文。例如我们在 Spring MVC 使用的情况。</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当然，目前我们更多的是使用 Spring Boot 为主，所以使用的是第四种 ApplicationContext 容器，ConfigServletWebServerApplicationContext 。</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lastRenderedPageBreak/>
        <w:t>列举一些 IoC 的一些好处？</w:t>
      </w:r>
    </w:p>
    <w:p w:rsidR="009F3302" w:rsidRPr="009F3302" w:rsidRDefault="009F3302" w:rsidP="00FE73AF">
      <w:pPr>
        <w:widowControl/>
        <w:numPr>
          <w:ilvl w:val="0"/>
          <w:numId w:val="20"/>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它将最小化应用程序中的代码量。</w:t>
      </w:r>
    </w:p>
    <w:p w:rsidR="009F3302" w:rsidRPr="009F3302" w:rsidRDefault="009F3302" w:rsidP="00FE73AF">
      <w:pPr>
        <w:widowControl/>
        <w:numPr>
          <w:ilvl w:val="0"/>
          <w:numId w:val="20"/>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它以最小的影响和最少的侵入机制促进松耦合。</w:t>
      </w:r>
    </w:p>
    <w:p w:rsidR="009F3302" w:rsidRPr="009F3302" w:rsidRDefault="009F3302" w:rsidP="00FE73AF">
      <w:pPr>
        <w:widowControl/>
        <w:numPr>
          <w:ilvl w:val="0"/>
          <w:numId w:val="20"/>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它支持即时的实例化和延迟加载 Bean 对象。</w:t>
      </w:r>
    </w:p>
    <w:p w:rsidR="009F3302" w:rsidRPr="009F3302" w:rsidRDefault="009F3302" w:rsidP="00FE73AF">
      <w:pPr>
        <w:widowControl/>
        <w:numPr>
          <w:ilvl w:val="0"/>
          <w:numId w:val="20"/>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它将使您的应用程序易于测试，因为它不需要单元测试用例中的</w:t>
      </w:r>
      <w:proofErr w:type="gramStart"/>
      <w:r w:rsidRPr="009F3302">
        <w:rPr>
          <w:rFonts w:ascii="宋体" w:eastAsia="宋体" w:hAnsi="宋体" w:cs="宋体"/>
          <w:kern w:val="0"/>
          <w:sz w:val="24"/>
          <w:szCs w:val="24"/>
        </w:rPr>
        <w:t>任何单例或</w:t>
      </w:r>
      <w:proofErr w:type="gramEnd"/>
      <w:r w:rsidRPr="009F3302">
        <w:rPr>
          <w:rFonts w:ascii="宋体" w:eastAsia="宋体" w:hAnsi="宋体" w:cs="宋体"/>
          <w:kern w:val="0"/>
          <w:sz w:val="24"/>
          <w:szCs w:val="24"/>
        </w:rPr>
        <w:t xml:space="preserve"> JNDI 查找机制。</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简述 Spring IoC 的实现机制？</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简单来说，Spring 中的 IoC 的实现原理，就是</w:t>
      </w:r>
      <w:r w:rsidRPr="009F3302">
        <w:rPr>
          <w:rFonts w:ascii="宋体" w:eastAsia="宋体" w:hAnsi="宋体" w:cs="宋体"/>
          <w:b/>
          <w:bCs/>
          <w:kern w:val="0"/>
          <w:sz w:val="24"/>
          <w:szCs w:val="24"/>
        </w:rPr>
        <w:t>工厂模式</w:t>
      </w:r>
      <w:r w:rsidRPr="009F3302">
        <w:rPr>
          <w:rFonts w:ascii="宋体" w:eastAsia="宋体" w:hAnsi="宋体" w:cs="宋体"/>
          <w:kern w:val="0"/>
          <w:sz w:val="24"/>
          <w:szCs w:val="24"/>
        </w:rPr>
        <w:t>加</w:t>
      </w:r>
      <w:r w:rsidRPr="009F3302">
        <w:rPr>
          <w:rFonts w:ascii="宋体" w:eastAsia="宋体" w:hAnsi="宋体" w:cs="宋体"/>
          <w:b/>
          <w:bCs/>
          <w:kern w:val="0"/>
          <w:sz w:val="24"/>
          <w:szCs w:val="24"/>
        </w:rPr>
        <w:t>反射机制</w:t>
      </w:r>
      <w:r w:rsidRPr="009F3302">
        <w:rPr>
          <w:rFonts w:ascii="宋体" w:eastAsia="宋体" w:hAnsi="宋体" w:cs="宋体"/>
          <w:kern w:val="0"/>
          <w:sz w:val="24"/>
          <w:szCs w:val="24"/>
        </w:rPr>
        <w:t>。代码如下：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9F3302" w:rsidRPr="009F3302" w:rsidTr="009F3302">
        <w:trPr>
          <w:tblCellSpacing w:w="15" w:type="dxa"/>
        </w:trPr>
        <w:tc>
          <w:tcPr>
            <w:tcW w:w="0" w:type="auto"/>
            <w:vAlign w:val="center"/>
            <w:hideMark/>
          </w:tcPr>
          <w:p w:rsidR="009F3302" w:rsidRPr="009F3302" w:rsidRDefault="009F3302" w:rsidP="00FE7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3302">
              <w:rPr>
                <w:rFonts w:ascii="宋体" w:eastAsia="宋体" w:hAnsi="宋体" w:cs="宋体"/>
                <w:kern w:val="0"/>
                <w:sz w:val="24"/>
                <w:szCs w:val="24"/>
              </w:rPr>
              <w:t>interface Fruit {</w:t>
            </w:r>
            <w:r w:rsidRPr="009F3302">
              <w:rPr>
                <w:rFonts w:ascii="宋体" w:eastAsia="宋体" w:hAnsi="宋体" w:cs="宋体"/>
                <w:kern w:val="0"/>
                <w:sz w:val="24"/>
                <w:szCs w:val="24"/>
              </w:rPr>
              <w:br/>
            </w:r>
            <w:r w:rsidRPr="009F3302">
              <w:rPr>
                <w:rFonts w:ascii="宋体" w:eastAsia="宋体" w:hAnsi="宋体" w:cs="宋体"/>
                <w:kern w:val="0"/>
                <w:sz w:val="24"/>
                <w:szCs w:val="24"/>
              </w:rPr>
              <w:br/>
              <w:t xml:space="preserve">     public abstract void eat();</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w:t>
            </w:r>
            <w:r w:rsidRPr="009F3302">
              <w:rPr>
                <w:rFonts w:ascii="宋体" w:eastAsia="宋体" w:hAnsi="宋体" w:cs="宋体"/>
                <w:kern w:val="0"/>
                <w:sz w:val="24"/>
                <w:szCs w:val="24"/>
              </w:rPr>
              <w:br/>
              <w:t>class Apple implements Fruit {</w:t>
            </w:r>
            <w:r w:rsidRPr="009F3302">
              <w:rPr>
                <w:rFonts w:ascii="宋体" w:eastAsia="宋体" w:hAnsi="宋体" w:cs="宋体"/>
                <w:kern w:val="0"/>
                <w:sz w:val="24"/>
                <w:szCs w:val="24"/>
              </w:rPr>
              <w:br/>
            </w:r>
            <w:r w:rsidRPr="009F3302">
              <w:rPr>
                <w:rFonts w:ascii="宋体" w:eastAsia="宋体" w:hAnsi="宋体" w:cs="宋体"/>
                <w:kern w:val="0"/>
                <w:sz w:val="24"/>
                <w:szCs w:val="24"/>
              </w:rPr>
              <w:br/>
              <w:t xml:space="preserve">    public void eat(){</w:t>
            </w:r>
            <w:r w:rsidRPr="009F3302">
              <w:rPr>
                <w:rFonts w:ascii="宋体" w:eastAsia="宋体" w:hAnsi="宋体" w:cs="宋体"/>
                <w:kern w:val="0"/>
                <w:sz w:val="24"/>
                <w:szCs w:val="24"/>
              </w:rPr>
              <w:br/>
              <w:t xml:space="preserve">        System.out.println("Apple");</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w:t>
            </w:r>
            <w:r w:rsidRPr="009F3302">
              <w:rPr>
                <w:rFonts w:ascii="宋体" w:eastAsia="宋体" w:hAnsi="宋体" w:cs="宋体"/>
                <w:kern w:val="0"/>
                <w:sz w:val="24"/>
                <w:szCs w:val="24"/>
              </w:rPr>
              <w:br/>
              <w:t>class Orange implements Fruit {</w:t>
            </w:r>
            <w:r w:rsidRPr="009F3302">
              <w:rPr>
                <w:rFonts w:ascii="宋体" w:eastAsia="宋体" w:hAnsi="宋体" w:cs="宋体"/>
                <w:kern w:val="0"/>
                <w:sz w:val="24"/>
                <w:szCs w:val="24"/>
              </w:rPr>
              <w:br/>
              <w:t xml:space="preserve">    public void eat(){</w:t>
            </w:r>
            <w:r w:rsidRPr="009F3302">
              <w:rPr>
                <w:rFonts w:ascii="宋体" w:eastAsia="宋体" w:hAnsi="宋体" w:cs="宋体"/>
                <w:kern w:val="0"/>
                <w:sz w:val="24"/>
                <w:szCs w:val="24"/>
              </w:rPr>
              <w:br/>
              <w:t xml:space="preserve">        System.out.println("Orange");</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w:t>
            </w:r>
            <w:r w:rsidRPr="009F3302">
              <w:rPr>
                <w:rFonts w:ascii="宋体" w:eastAsia="宋体" w:hAnsi="宋体" w:cs="宋体"/>
                <w:kern w:val="0"/>
                <w:sz w:val="24"/>
                <w:szCs w:val="24"/>
              </w:rPr>
              <w:br/>
            </w:r>
            <w:r w:rsidRPr="009F3302">
              <w:rPr>
                <w:rFonts w:ascii="宋体" w:eastAsia="宋体" w:hAnsi="宋体" w:cs="宋体"/>
                <w:kern w:val="0"/>
                <w:sz w:val="24"/>
                <w:szCs w:val="24"/>
              </w:rPr>
              <w:br/>
              <w:t>class Factory {</w:t>
            </w:r>
            <w:r w:rsidRPr="009F3302">
              <w:rPr>
                <w:rFonts w:ascii="宋体" w:eastAsia="宋体" w:hAnsi="宋体" w:cs="宋体"/>
                <w:kern w:val="0"/>
                <w:sz w:val="24"/>
                <w:szCs w:val="24"/>
              </w:rPr>
              <w:br/>
            </w:r>
            <w:r w:rsidRPr="009F3302">
              <w:rPr>
                <w:rFonts w:ascii="宋体" w:eastAsia="宋体" w:hAnsi="宋体" w:cs="宋体"/>
                <w:kern w:val="0"/>
                <w:sz w:val="24"/>
                <w:szCs w:val="24"/>
              </w:rPr>
              <w:br/>
              <w:t xml:space="preserve">    public static Fruit getInstance(String className) {</w:t>
            </w:r>
            <w:r w:rsidRPr="009F3302">
              <w:rPr>
                <w:rFonts w:ascii="宋体" w:eastAsia="宋体" w:hAnsi="宋体" w:cs="宋体"/>
                <w:kern w:val="0"/>
                <w:sz w:val="24"/>
                <w:szCs w:val="24"/>
              </w:rPr>
              <w:br/>
              <w:t xml:space="preserve">        Fruit f = null;</w:t>
            </w:r>
            <w:r w:rsidRPr="009F3302">
              <w:rPr>
                <w:rFonts w:ascii="宋体" w:eastAsia="宋体" w:hAnsi="宋体" w:cs="宋体"/>
                <w:kern w:val="0"/>
                <w:sz w:val="24"/>
                <w:szCs w:val="24"/>
              </w:rPr>
              <w:br/>
              <w:t xml:space="preserve">        try {</w:t>
            </w:r>
            <w:r w:rsidRPr="009F3302">
              <w:rPr>
                <w:rFonts w:ascii="宋体" w:eastAsia="宋体" w:hAnsi="宋体" w:cs="宋体"/>
                <w:kern w:val="0"/>
                <w:sz w:val="24"/>
                <w:szCs w:val="24"/>
              </w:rPr>
              <w:br/>
              <w:t xml:space="preserve">            f = (Fruit) Class.forName(className).newInstance();</w:t>
            </w:r>
            <w:r w:rsidRPr="009F3302">
              <w:rPr>
                <w:rFonts w:ascii="宋体" w:eastAsia="宋体" w:hAnsi="宋体" w:cs="宋体"/>
                <w:kern w:val="0"/>
                <w:sz w:val="24"/>
                <w:szCs w:val="24"/>
              </w:rPr>
              <w:br/>
              <w:t xml:space="preserve">        } catch (Exception e) {</w:t>
            </w:r>
            <w:r w:rsidRPr="009F3302">
              <w:rPr>
                <w:rFonts w:ascii="宋体" w:eastAsia="宋体" w:hAnsi="宋体" w:cs="宋体"/>
                <w:kern w:val="0"/>
                <w:sz w:val="24"/>
                <w:szCs w:val="24"/>
              </w:rPr>
              <w:br/>
              <w:t xml:space="preserve">            e.printStackTrace();</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 xml:space="preserve">        return f;</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r>
            <w:r w:rsidRPr="009F3302">
              <w:rPr>
                <w:rFonts w:ascii="宋体" w:eastAsia="宋体" w:hAnsi="宋体" w:cs="宋体"/>
                <w:kern w:val="0"/>
                <w:sz w:val="24"/>
                <w:szCs w:val="24"/>
              </w:rPr>
              <w:lastRenderedPageBreak/>
              <w:t>}</w:t>
            </w:r>
            <w:r w:rsidRPr="009F3302">
              <w:rPr>
                <w:rFonts w:ascii="宋体" w:eastAsia="宋体" w:hAnsi="宋体" w:cs="宋体"/>
                <w:kern w:val="0"/>
                <w:sz w:val="24"/>
                <w:szCs w:val="24"/>
              </w:rPr>
              <w:br/>
            </w:r>
            <w:r w:rsidRPr="009F3302">
              <w:rPr>
                <w:rFonts w:ascii="宋体" w:eastAsia="宋体" w:hAnsi="宋体" w:cs="宋体"/>
                <w:kern w:val="0"/>
                <w:sz w:val="24"/>
                <w:szCs w:val="24"/>
              </w:rPr>
              <w:br/>
              <w:t>class Client {</w:t>
            </w:r>
            <w:r w:rsidRPr="009F3302">
              <w:rPr>
                <w:rFonts w:ascii="宋体" w:eastAsia="宋体" w:hAnsi="宋体" w:cs="宋体"/>
                <w:kern w:val="0"/>
                <w:sz w:val="24"/>
                <w:szCs w:val="24"/>
              </w:rPr>
              <w:br/>
            </w:r>
            <w:r w:rsidRPr="009F3302">
              <w:rPr>
                <w:rFonts w:ascii="宋体" w:eastAsia="宋体" w:hAnsi="宋体" w:cs="宋体"/>
                <w:kern w:val="0"/>
                <w:sz w:val="24"/>
                <w:szCs w:val="24"/>
              </w:rPr>
              <w:br/>
              <w:t xml:space="preserve">    public static void main(String[] args) {</w:t>
            </w:r>
            <w:r w:rsidRPr="009F3302">
              <w:rPr>
                <w:rFonts w:ascii="宋体" w:eastAsia="宋体" w:hAnsi="宋体" w:cs="宋体"/>
                <w:kern w:val="0"/>
                <w:sz w:val="24"/>
                <w:szCs w:val="24"/>
              </w:rPr>
              <w:br/>
              <w:t xml:space="preserve">        Fruit f = Factory.getInstance("io.github.dunwu.spring.Apple");</w:t>
            </w:r>
            <w:r w:rsidRPr="009F3302">
              <w:rPr>
                <w:rFonts w:ascii="宋体" w:eastAsia="宋体" w:hAnsi="宋体" w:cs="宋体"/>
                <w:kern w:val="0"/>
                <w:sz w:val="24"/>
                <w:szCs w:val="24"/>
              </w:rPr>
              <w:br/>
              <w:t xml:space="preserve">        if(f != null){</w:t>
            </w:r>
            <w:r w:rsidRPr="009F3302">
              <w:rPr>
                <w:rFonts w:ascii="宋体" w:eastAsia="宋体" w:hAnsi="宋体" w:cs="宋体"/>
                <w:kern w:val="0"/>
                <w:sz w:val="24"/>
                <w:szCs w:val="24"/>
              </w:rPr>
              <w:br/>
              <w:t xml:space="preserve">            f.eat();</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w:t>
            </w:r>
          </w:p>
        </w:tc>
      </w:tr>
    </w:tbl>
    <w:p w:rsidR="009F3302" w:rsidRPr="009F3302" w:rsidRDefault="009F3302" w:rsidP="00FE73AF">
      <w:pPr>
        <w:widowControl/>
        <w:numPr>
          <w:ilvl w:val="0"/>
          <w:numId w:val="21"/>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lastRenderedPageBreak/>
        <w:t>Fruit 接口，有 Apple 和 Orange 两个实现类。</w:t>
      </w:r>
    </w:p>
    <w:p w:rsidR="009F3302" w:rsidRPr="009F3302" w:rsidRDefault="009F3302" w:rsidP="00FE73AF">
      <w:pPr>
        <w:widowControl/>
        <w:numPr>
          <w:ilvl w:val="0"/>
          <w:numId w:val="21"/>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Factory 工厂，通过反射机制，创建 className 对应的 Fruit 对象。</w:t>
      </w:r>
    </w:p>
    <w:p w:rsidR="009F3302" w:rsidRPr="009F3302" w:rsidRDefault="009F3302" w:rsidP="00FE73AF">
      <w:pPr>
        <w:widowControl/>
        <w:numPr>
          <w:ilvl w:val="0"/>
          <w:numId w:val="21"/>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Client 通过 Factory 工厂，获得对应的 Fruit 对象。</w:t>
      </w:r>
    </w:p>
    <w:p w:rsidR="009F3302" w:rsidRPr="009F3302" w:rsidRDefault="009F3302" w:rsidP="00FE73AF">
      <w:pPr>
        <w:widowControl/>
        <w:numPr>
          <w:ilvl w:val="0"/>
          <w:numId w:val="21"/>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hint="eastAsia"/>
          <w:kern w:val="0"/>
          <w:sz w:val="24"/>
          <w:szCs w:val="24"/>
        </w:rPr>
        <w:t>😈</w:t>
      </w:r>
      <w:r w:rsidRPr="009F3302">
        <w:rPr>
          <w:rFonts w:ascii="宋体" w:eastAsia="宋体" w:hAnsi="宋体" w:cs="宋体"/>
          <w:kern w:val="0"/>
          <w:sz w:val="24"/>
          <w:szCs w:val="24"/>
        </w:rPr>
        <w:t xml:space="preserve"> 实际情况下，Spring IoC 比这个复杂很多很多，</w:t>
      </w:r>
      <w:proofErr w:type="gramStart"/>
      <w:r w:rsidRPr="009F3302">
        <w:rPr>
          <w:rFonts w:ascii="宋体" w:eastAsia="宋体" w:hAnsi="宋体" w:cs="宋体"/>
          <w:kern w:val="0"/>
          <w:sz w:val="24"/>
          <w:szCs w:val="24"/>
        </w:rPr>
        <w:t>例如单例</w:t>
      </w:r>
      <w:proofErr w:type="gramEnd"/>
      <w:r w:rsidRPr="009F3302">
        <w:rPr>
          <w:rFonts w:ascii="宋体" w:eastAsia="宋体" w:hAnsi="宋体" w:cs="宋体"/>
          <w:kern w:val="0"/>
          <w:sz w:val="24"/>
          <w:szCs w:val="24"/>
        </w:rPr>
        <w:t xml:space="preserve"> Bean 对象，Bean 的属性注入，相互依赖的 Bean 的处理，以及等等。</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proofErr w:type="gramStart"/>
      <w:r w:rsidRPr="009F3302">
        <w:rPr>
          <w:rFonts w:ascii="宋体" w:eastAsia="宋体" w:hAnsi="宋体" w:cs="宋体"/>
          <w:kern w:val="0"/>
          <w:sz w:val="24"/>
          <w:szCs w:val="24"/>
        </w:rPr>
        <w:t>在基友</w:t>
      </w:r>
      <w:proofErr w:type="gramEnd"/>
      <w:r w:rsidRPr="009F3302">
        <w:rPr>
          <w:rFonts w:ascii="宋体" w:eastAsia="宋体" w:hAnsi="宋体" w:cs="宋体"/>
          <w:kern w:val="0"/>
          <w:sz w:val="24"/>
          <w:szCs w:val="24"/>
        </w:rPr>
        <w:t xml:space="preserve"> </w:t>
      </w:r>
      <w:hyperlink r:id="rId22" w:tgtFrame="_blank" w:history="1">
        <w:r w:rsidRPr="009F3302">
          <w:rPr>
            <w:rFonts w:ascii="宋体" w:eastAsia="宋体" w:hAnsi="宋体" w:cs="宋体"/>
            <w:color w:val="0000FF"/>
            <w:kern w:val="0"/>
            <w:sz w:val="24"/>
            <w:szCs w:val="24"/>
            <w:u w:val="single"/>
          </w:rPr>
          <w:t>《面试问烂的 Spring IoC 过程》</w:t>
        </w:r>
      </w:hyperlink>
      <w:r w:rsidRPr="009F3302">
        <w:rPr>
          <w:rFonts w:ascii="宋体" w:eastAsia="宋体" w:hAnsi="宋体" w:cs="宋体"/>
          <w:kern w:val="0"/>
          <w:sz w:val="24"/>
          <w:szCs w:val="24"/>
        </w:rPr>
        <w:t xml:space="preserve"> 的文章中，把 Spring IoC 相关的内容，讲的非常不错。</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Spring 框架中有哪些不同类型的事件？</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Spring 的 ApplicationContext 提供了支持事件和代码中监听器的功能。</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我们可以创建 Bean 用来监听在 ApplicationContext 中发布的事件。如果一个 Bean 实现了 ApplicationListener 接口，当一个ApplicationEvent </w:t>
      </w:r>
      <w:proofErr w:type="gramStart"/>
      <w:r w:rsidRPr="009F3302">
        <w:rPr>
          <w:rFonts w:ascii="宋体" w:eastAsia="宋体" w:hAnsi="宋体" w:cs="宋体"/>
          <w:kern w:val="0"/>
          <w:sz w:val="24"/>
          <w:szCs w:val="24"/>
        </w:rPr>
        <w:t>被发布</w:t>
      </w:r>
      <w:proofErr w:type="gramEnd"/>
      <w:r w:rsidRPr="009F3302">
        <w:rPr>
          <w:rFonts w:ascii="宋体" w:eastAsia="宋体" w:hAnsi="宋体" w:cs="宋体"/>
          <w:kern w:val="0"/>
          <w:sz w:val="24"/>
          <w:szCs w:val="24"/>
        </w:rPr>
        <w:t>以后，Bean 会自动被通知。示例代码如下：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9F3302" w:rsidRPr="009F3302" w:rsidTr="009F3302">
        <w:trPr>
          <w:tblCellSpacing w:w="15" w:type="dxa"/>
        </w:trPr>
        <w:tc>
          <w:tcPr>
            <w:tcW w:w="0" w:type="auto"/>
            <w:vAlign w:val="center"/>
            <w:hideMark/>
          </w:tcPr>
          <w:p w:rsidR="009F3302" w:rsidRPr="009F3302" w:rsidRDefault="009F3302" w:rsidP="00FE7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3302">
              <w:rPr>
                <w:rFonts w:ascii="宋体" w:eastAsia="宋体" w:hAnsi="宋体" w:cs="宋体"/>
                <w:kern w:val="0"/>
                <w:sz w:val="24"/>
                <w:szCs w:val="24"/>
              </w:rPr>
              <w:t xml:space="preserve">public class AllApplicationEventListener implements ApplicationListener&lt;ApplicationEvent&gt; {  </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 xml:space="preserve">    @Override  </w:t>
            </w:r>
            <w:r w:rsidRPr="009F3302">
              <w:rPr>
                <w:rFonts w:ascii="宋体" w:eastAsia="宋体" w:hAnsi="宋体" w:cs="宋体"/>
                <w:kern w:val="0"/>
                <w:sz w:val="24"/>
                <w:szCs w:val="24"/>
              </w:rPr>
              <w:br/>
              <w:t xml:space="preserve">    public void onApplicationEvent(ApplicationEvent applicationEvent) {  </w:t>
            </w:r>
            <w:r w:rsidRPr="009F3302">
              <w:rPr>
                <w:rFonts w:ascii="宋体" w:eastAsia="宋体" w:hAnsi="宋体" w:cs="宋体"/>
                <w:kern w:val="0"/>
                <w:sz w:val="24"/>
                <w:szCs w:val="24"/>
              </w:rPr>
              <w:br/>
              <w:t xml:space="preserve">        // process event  </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w:t>
            </w:r>
          </w:p>
        </w:tc>
      </w:tr>
    </w:tbl>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Spring 提供了以下五种标准的事件：</w:t>
      </w:r>
    </w:p>
    <w:p w:rsidR="009F3302" w:rsidRPr="009F3302" w:rsidRDefault="009F3302" w:rsidP="00FE73AF">
      <w:pPr>
        <w:widowControl/>
        <w:numPr>
          <w:ilvl w:val="0"/>
          <w:numId w:val="22"/>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lastRenderedPageBreak/>
        <w:t>上下文更新事件（ContextRefreshedEvent）：该事件会在ApplicationContext 被初始化或者更新时发布。也可以在调用ConfigurableApplicationContext 接口中的 #refresh() 方法时被触发。</w:t>
      </w:r>
    </w:p>
    <w:p w:rsidR="009F3302" w:rsidRPr="009F3302" w:rsidRDefault="009F3302" w:rsidP="00FE73AF">
      <w:pPr>
        <w:widowControl/>
        <w:numPr>
          <w:ilvl w:val="0"/>
          <w:numId w:val="22"/>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上下文开始事件（ContextStartedEvent）：当容器调用ConfigurableApplicationContext 的 #start() 方法开始/重新开始容器时触发该事件。</w:t>
      </w:r>
    </w:p>
    <w:p w:rsidR="009F3302" w:rsidRPr="009F3302" w:rsidRDefault="009F3302" w:rsidP="00FE73AF">
      <w:pPr>
        <w:widowControl/>
        <w:numPr>
          <w:ilvl w:val="0"/>
          <w:numId w:val="22"/>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上下文停止事件（ContextStoppedEvent）：当容器调用 ConfigurableApplicationContext 的 #stop() 方法停止容器时触发该事件。</w:t>
      </w:r>
    </w:p>
    <w:p w:rsidR="009F3302" w:rsidRPr="009F3302" w:rsidRDefault="009F3302" w:rsidP="00FE73AF">
      <w:pPr>
        <w:widowControl/>
        <w:numPr>
          <w:ilvl w:val="0"/>
          <w:numId w:val="22"/>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上下文关闭事件（ContextClosedEvent）：当ApplicationContext 被关闭时触发该事件。容器被关闭时，其管理的</w:t>
      </w:r>
      <w:proofErr w:type="gramStart"/>
      <w:r w:rsidRPr="009F3302">
        <w:rPr>
          <w:rFonts w:ascii="宋体" w:eastAsia="宋体" w:hAnsi="宋体" w:cs="宋体"/>
          <w:kern w:val="0"/>
          <w:sz w:val="24"/>
          <w:szCs w:val="24"/>
        </w:rPr>
        <w:t>所有单例</w:t>
      </w:r>
      <w:proofErr w:type="gramEnd"/>
      <w:r w:rsidRPr="009F3302">
        <w:rPr>
          <w:rFonts w:ascii="宋体" w:eastAsia="宋体" w:hAnsi="宋体" w:cs="宋体"/>
          <w:kern w:val="0"/>
          <w:sz w:val="24"/>
          <w:szCs w:val="24"/>
        </w:rPr>
        <w:t xml:space="preserve"> Bean 都被销毁。</w:t>
      </w:r>
    </w:p>
    <w:p w:rsidR="009F3302" w:rsidRPr="009F3302" w:rsidRDefault="009F3302" w:rsidP="00FE73AF">
      <w:pPr>
        <w:widowControl/>
        <w:numPr>
          <w:ilvl w:val="0"/>
          <w:numId w:val="22"/>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请求处理事件（RequestHandledEvent）：在 We b应用中，当一个HTTP 请求（request）结束触发该事件。</w:t>
      </w:r>
    </w:p>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pict>
          <v:rect id="_x0000_i1028" style="width:0;height:1.5pt" o:hralign="center" o:hrstd="t" o:hr="t" fillcolor="#a0a0a0" stroked="f"/>
        </w:pic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除了上面介绍的事件以外，还可以通过扩展 ApplicationEvent 类来开发</w:t>
      </w:r>
      <w:r w:rsidRPr="009F3302">
        <w:rPr>
          <w:rFonts w:ascii="宋体" w:eastAsia="宋体" w:hAnsi="宋体" w:cs="宋体"/>
          <w:b/>
          <w:bCs/>
          <w:kern w:val="0"/>
          <w:sz w:val="24"/>
          <w:szCs w:val="24"/>
        </w:rPr>
        <w:t>自定义</w:t>
      </w:r>
      <w:r w:rsidRPr="009F3302">
        <w:rPr>
          <w:rFonts w:ascii="宋体" w:eastAsia="宋体" w:hAnsi="宋体" w:cs="宋体"/>
          <w:kern w:val="0"/>
          <w:sz w:val="24"/>
          <w:szCs w:val="24"/>
        </w:rPr>
        <w:t>的事件。</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① 示例自定义的事件的类，代码如下：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0"/>
      </w:tblGrid>
      <w:tr w:rsidR="009F3302" w:rsidRPr="009F3302" w:rsidTr="009F3302">
        <w:trPr>
          <w:tblCellSpacing w:w="15" w:type="dxa"/>
        </w:trPr>
        <w:tc>
          <w:tcPr>
            <w:tcW w:w="0" w:type="auto"/>
            <w:vAlign w:val="center"/>
            <w:hideMark/>
          </w:tcPr>
          <w:p w:rsidR="009F3302" w:rsidRPr="009F3302" w:rsidRDefault="009F3302" w:rsidP="00FE7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3302">
              <w:rPr>
                <w:rFonts w:ascii="宋体" w:eastAsia="宋体" w:hAnsi="宋体" w:cs="宋体"/>
                <w:kern w:val="0"/>
                <w:sz w:val="24"/>
                <w:szCs w:val="24"/>
              </w:rPr>
              <w:t xml:space="preserve">public class CustomApplicationEvent extends ApplicationEvent{  </w:t>
            </w:r>
            <w:r w:rsidRPr="009F3302">
              <w:rPr>
                <w:rFonts w:ascii="宋体" w:eastAsia="宋体" w:hAnsi="宋体" w:cs="宋体"/>
                <w:kern w:val="0"/>
                <w:sz w:val="24"/>
                <w:szCs w:val="24"/>
              </w:rPr>
              <w:br/>
            </w:r>
            <w:r w:rsidRPr="009F3302">
              <w:rPr>
                <w:rFonts w:ascii="宋体" w:eastAsia="宋体" w:hAnsi="宋体" w:cs="宋体"/>
                <w:kern w:val="0"/>
                <w:sz w:val="24"/>
                <w:szCs w:val="24"/>
              </w:rPr>
              <w:br/>
              <w:t xml:space="preserve">    public CustomApplicationEvent(Object source, final String msg) {  </w:t>
            </w:r>
            <w:r w:rsidRPr="009F3302">
              <w:rPr>
                <w:rFonts w:ascii="宋体" w:eastAsia="宋体" w:hAnsi="宋体" w:cs="宋体"/>
                <w:kern w:val="0"/>
                <w:sz w:val="24"/>
                <w:szCs w:val="24"/>
              </w:rPr>
              <w:br/>
              <w:t xml:space="preserve">        super(source);</w:t>
            </w:r>
            <w:r w:rsidRPr="009F3302">
              <w:rPr>
                <w:rFonts w:ascii="宋体" w:eastAsia="宋体" w:hAnsi="宋体" w:cs="宋体"/>
                <w:kern w:val="0"/>
                <w:sz w:val="24"/>
                <w:szCs w:val="24"/>
              </w:rPr>
              <w:br/>
              <w:t xml:space="preserve">    }  </w:t>
            </w:r>
            <w:r w:rsidRPr="009F3302">
              <w:rPr>
                <w:rFonts w:ascii="宋体" w:eastAsia="宋体" w:hAnsi="宋体" w:cs="宋体"/>
                <w:kern w:val="0"/>
                <w:sz w:val="24"/>
                <w:szCs w:val="24"/>
              </w:rPr>
              <w:br/>
            </w:r>
            <w:r w:rsidRPr="009F3302">
              <w:rPr>
                <w:rFonts w:ascii="宋体" w:eastAsia="宋体" w:hAnsi="宋体" w:cs="宋体"/>
                <w:kern w:val="0"/>
                <w:sz w:val="24"/>
                <w:szCs w:val="24"/>
              </w:rPr>
              <w:br/>
              <w:t>}</w:t>
            </w:r>
          </w:p>
        </w:tc>
      </w:tr>
    </w:tbl>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② 为了监听这个事件，还需要创建一个监听器。示例代码如下：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9F3302" w:rsidRPr="009F3302" w:rsidTr="009F3302">
        <w:trPr>
          <w:tblCellSpacing w:w="15" w:type="dxa"/>
        </w:trPr>
        <w:tc>
          <w:tcPr>
            <w:tcW w:w="0" w:type="auto"/>
            <w:vAlign w:val="center"/>
            <w:hideMark/>
          </w:tcPr>
          <w:p w:rsidR="009F3302" w:rsidRPr="009F3302" w:rsidRDefault="009F3302" w:rsidP="00FE7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3302">
              <w:rPr>
                <w:rFonts w:ascii="宋体" w:eastAsia="宋体" w:hAnsi="宋体" w:cs="宋体"/>
                <w:kern w:val="0"/>
                <w:sz w:val="24"/>
                <w:szCs w:val="24"/>
              </w:rPr>
              <w:t>public class CustomEventListener implements ApplicationListener&lt;CustomApplicationEvent&gt; {</w:t>
            </w:r>
            <w:r w:rsidRPr="009F3302">
              <w:rPr>
                <w:rFonts w:ascii="宋体" w:eastAsia="宋体" w:hAnsi="宋体" w:cs="宋体"/>
                <w:kern w:val="0"/>
                <w:sz w:val="24"/>
                <w:szCs w:val="24"/>
              </w:rPr>
              <w:br/>
            </w:r>
            <w:r w:rsidRPr="009F3302">
              <w:rPr>
                <w:rFonts w:ascii="宋体" w:eastAsia="宋体" w:hAnsi="宋体" w:cs="宋体"/>
                <w:kern w:val="0"/>
                <w:sz w:val="24"/>
                <w:szCs w:val="24"/>
              </w:rPr>
              <w:br/>
              <w:t xml:space="preserve">    @Override  </w:t>
            </w:r>
            <w:r w:rsidRPr="009F3302">
              <w:rPr>
                <w:rFonts w:ascii="宋体" w:eastAsia="宋体" w:hAnsi="宋体" w:cs="宋体"/>
                <w:kern w:val="0"/>
                <w:sz w:val="24"/>
                <w:szCs w:val="24"/>
              </w:rPr>
              <w:br/>
              <w:t xml:space="preserve">    public void onApplicationEvent(CustomApplicationEvent applicationEvent) {  </w:t>
            </w:r>
            <w:r w:rsidRPr="009F3302">
              <w:rPr>
                <w:rFonts w:ascii="宋体" w:eastAsia="宋体" w:hAnsi="宋体" w:cs="宋体"/>
                <w:kern w:val="0"/>
                <w:sz w:val="24"/>
                <w:szCs w:val="24"/>
              </w:rPr>
              <w:br/>
              <w:t xml:space="preserve">        // handle event  </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w:t>
            </w:r>
          </w:p>
        </w:tc>
      </w:tr>
    </w:tbl>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③ 之后通过 ApplicationContext 接口的 #publishEvent(Object event) 方法，来发布自定义事件。示例代码如下：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9F3302" w:rsidRPr="009F3302" w:rsidTr="009F3302">
        <w:trPr>
          <w:tblCellSpacing w:w="15" w:type="dxa"/>
        </w:trPr>
        <w:tc>
          <w:tcPr>
            <w:tcW w:w="0" w:type="auto"/>
            <w:vAlign w:val="center"/>
            <w:hideMark/>
          </w:tcPr>
          <w:p w:rsidR="009F3302" w:rsidRPr="009F3302" w:rsidRDefault="009F3302" w:rsidP="00FE7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3302">
              <w:rPr>
                <w:rFonts w:ascii="宋体" w:eastAsia="宋体" w:hAnsi="宋体" w:cs="宋体"/>
                <w:kern w:val="0"/>
                <w:sz w:val="24"/>
                <w:szCs w:val="24"/>
              </w:rPr>
              <w:lastRenderedPageBreak/>
              <w:t>// 创建 CustomApplicationEvent 事件</w:t>
            </w:r>
            <w:r w:rsidRPr="009F3302">
              <w:rPr>
                <w:rFonts w:ascii="宋体" w:eastAsia="宋体" w:hAnsi="宋体" w:cs="宋体"/>
                <w:kern w:val="0"/>
                <w:sz w:val="24"/>
                <w:szCs w:val="24"/>
              </w:rPr>
              <w:br/>
              <w:t>CustomApplicationEvent customEvent = new CustomApplicationEvent(applicationContext, "Test message");</w:t>
            </w:r>
            <w:r w:rsidRPr="009F3302">
              <w:rPr>
                <w:rFonts w:ascii="宋体" w:eastAsia="宋体" w:hAnsi="宋体" w:cs="宋体"/>
                <w:kern w:val="0"/>
                <w:sz w:val="24"/>
                <w:szCs w:val="24"/>
              </w:rPr>
              <w:br/>
              <w:t>// 发布事件</w:t>
            </w:r>
            <w:r w:rsidRPr="009F3302">
              <w:rPr>
                <w:rFonts w:ascii="宋体" w:eastAsia="宋体" w:hAnsi="宋体" w:cs="宋体"/>
                <w:kern w:val="0"/>
                <w:sz w:val="24"/>
                <w:szCs w:val="24"/>
              </w:rPr>
              <w:br/>
              <w:t>applicationContext.publishEvent(customEvent);</w:t>
            </w:r>
          </w:p>
        </w:tc>
      </w:tr>
    </w:tbl>
    <w:p w:rsidR="009F3302" w:rsidRPr="009F3302" w:rsidRDefault="009F3302" w:rsidP="00FE73AF">
      <w:pPr>
        <w:widowControl/>
        <w:spacing w:before="100" w:beforeAutospacing="1" w:after="100" w:afterAutospacing="1"/>
        <w:jc w:val="left"/>
        <w:outlineLvl w:val="1"/>
        <w:rPr>
          <w:rFonts w:ascii="宋体" w:eastAsia="宋体" w:hAnsi="宋体" w:cs="宋体"/>
          <w:b/>
          <w:bCs/>
          <w:kern w:val="36"/>
          <w:sz w:val="48"/>
          <w:szCs w:val="48"/>
        </w:rPr>
      </w:pPr>
      <w:r w:rsidRPr="009F3302">
        <w:rPr>
          <w:rFonts w:ascii="宋体" w:eastAsia="宋体" w:hAnsi="宋体" w:cs="宋体"/>
          <w:b/>
          <w:bCs/>
          <w:kern w:val="36"/>
          <w:sz w:val="48"/>
          <w:szCs w:val="48"/>
        </w:rPr>
        <w:t>Spring Bean</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什么是 Spring Bean ？</w:t>
      </w:r>
    </w:p>
    <w:p w:rsidR="009F3302" w:rsidRPr="009F3302" w:rsidRDefault="009F3302" w:rsidP="00FE73AF">
      <w:pPr>
        <w:widowControl/>
        <w:numPr>
          <w:ilvl w:val="0"/>
          <w:numId w:val="23"/>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Bean 由 Spring IoC 容器实例化，配置，装配和管理。</w:t>
      </w:r>
    </w:p>
    <w:p w:rsidR="009F3302" w:rsidRPr="009F3302" w:rsidRDefault="009F3302" w:rsidP="00FE73AF">
      <w:pPr>
        <w:widowControl/>
        <w:numPr>
          <w:ilvl w:val="0"/>
          <w:numId w:val="23"/>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Bean 是基于用户提供给 IoC 容器的配置元数据 Bean Definition 创建。</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这个问题，胖</w:t>
      </w:r>
      <w:proofErr w:type="gramStart"/>
      <w:r w:rsidRPr="009F3302">
        <w:rPr>
          <w:rFonts w:ascii="宋体" w:eastAsia="宋体" w:hAnsi="宋体" w:cs="宋体"/>
          <w:kern w:val="0"/>
          <w:sz w:val="24"/>
          <w:szCs w:val="24"/>
        </w:rPr>
        <w:t>友可以</w:t>
      </w:r>
      <w:proofErr w:type="gramEnd"/>
      <w:r w:rsidRPr="009F3302">
        <w:rPr>
          <w:rFonts w:ascii="宋体" w:eastAsia="宋体" w:hAnsi="宋体" w:cs="宋体"/>
          <w:kern w:val="0"/>
          <w:sz w:val="24"/>
          <w:szCs w:val="24"/>
        </w:rPr>
        <w:t xml:space="preserve">在回过头看 </w:t>
      </w:r>
      <w:hyperlink r:id="rId23" w:history="1">
        <w:r w:rsidRPr="009F3302">
          <w:rPr>
            <w:rFonts w:ascii="宋体" w:eastAsia="宋体" w:hAnsi="宋体" w:cs="宋体"/>
            <w:color w:val="0000FF"/>
            <w:kern w:val="0"/>
            <w:sz w:val="24"/>
            <w:szCs w:val="24"/>
            <w:u w:val="single"/>
          </w:rPr>
          <w:t>「什么是 Spring IoC 容器？」</w:t>
        </w:r>
      </w:hyperlink>
      <w:r w:rsidRPr="009F3302">
        <w:rPr>
          <w:rFonts w:ascii="宋体" w:eastAsia="宋体" w:hAnsi="宋体" w:cs="宋体"/>
          <w:kern w:val="0"/>
          <w:sz w:val="24"/>
          <w:szCs w:val="24"/>
        </w:rPr>
        <w:t xml:space="preserve"> 问题，相互对照。</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Spring 有哪些配置方式</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单纯从 Spring Framework 提供的方式，一共有三种：</w:t>
      </w:r>
    </w:p>
    <w:p w:rsidR="009F3302" w:rsidRPr="009F3302" w:rsidRDefault="009F3302" w:rsidP="00FE73AF">
      <w:pPr>
        <w:widowControl/>
        <w:numPr>
          <w:ilvl w:val="0"/>
          <w:numId w:val="24"/>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1、XML 配置文件。</w:t>
      </w:r>
    </w:p>
    <w:p w:rsidR="009F3302" w:rsidRPr="009F3302" w:rsidRDefault="009F3302" w:rsidP="00FE73AF">
      <w:pPr>
        <w:widowControl/>
        <w:spacing w:before="100" w:beforeAutospacing="1" w:after="100" w:afterAutospacing="1"/>
        <w:ind w:left="720"/>
        <w:jc w:val="left"/>
        <w:rPr>
          <w:rFonts w:ascii="宋体" w:eastAsia="宋体" w:hAnsi="宋体" w:cs="宋体"/>
          <w:kern w:val="0"/>
          <w:sz w:val="24"/>
          <w:szCs w:val="24"/>
        </w:rPr>
      </w:pPr>
      <w:r w:rsidRPr="009F3302">
        <w:rPr>
          <w:rFonts w:ascii="宋体" w:eastAsia="宋体" w:hAnsi="宋体" w:cs="宋体"/>
          <w:kern w:val="0"/>
          <w:sz w:val="24"/>
          <w:szCs w:val="24"/>
        </w:rPr>
        <w:t>Bean 所需的依赖项和服务在 XML 格式的配置文件中指定。这些配置文件通常包含许多 bean 定义和特定于应用程序的配置选项。它们通常以 bean 标签开头。例如：</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676"/>
      </w:tblGrid>
      <w:tr w:rsidR="009F3302" w:rsidRPr="009F3302" w:rsidTr="009F3302">
        <w:trPr>
          <w:tblCellSpacing w:w="15" w:type="dxa"/>
        </w:trPr>
        <w:tc>
          <w:tcPr>
            <w:tcW w:w="0" w:type="auto"/>
            <w:vAlign w:val="center"/>
            <w:hideMark/>
          </w:tcPr>
          <w:p w:rsidR="009F3302" w:rsidRPr="009F3302" w:rsidRDefault="009F3302" w:rsidP="00FE7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3302">
              <w:rPr>
                <w:rFonts w:ascii="宋体" w:eastAsia="宋体" w:hAnsi="宋体" w:cs="宋体"/>
                <w:kern w:val="0"/>
                <w:sz w:val="24"/>
                <w:szCs w:val="24"/>
              </w:rPr>
              <w:t>&lt;bean id="studentBean" class="org.edureka.firstSpring.StudentBean"&gt;</w:t>
            </w:r>
            <w:r w:rsidRPr="009F3302">
              <w:rPr>
                <w:rFonts w:ascii="宋体" w:eastAsia="宋体" w:hAnsi="宋体" w:cs="宋体"/>
                <w:kern w:val="0"/>
                <w:sz w:val="24"/>
                <w:szCs w:val="24"/>
              </w:rPr>
              <w:br/>
              <w:t xml:space="preserve">    &lt;property name="name" value="Edureka"&gt;&lt;/property&gt;</w:t>
            </w:r>
            <w:r w:rsidRPr="009F3302">
              <w:rPr>
                <w:rFonts w:ascii="宋体" w:eastAsia="宋体" w:hAnsi="宋体" w:cs="宋体"/>
                <w:kern w:val="0"/>
                <w:sz w:val="24"/>
                <w:szCs w:val="24"/>
              </w:rPr>
              <w:br/>
              <w:t>&lt;/bean&gt;</w:t>
            </w:r>
          </w:p>
        </w:tc>
      </w:tr>
    </w:tbl>
    <w:p w:rsidR="009F3302" w:rsidRPr="009F3302" w:rsidRDefault="009F3302" w:rsidP="00FE73AF">
      <w:pPr>
        <w:widowControl/>
        <w:numPr>
          <w:ilvl w:val="0"/>
          <w:numId w:val="24"/>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2、注解配置。</w:t>
      </w:r>
    </w:p>
    <w:p w:rsidR="009F3302" w:rsidRPr="009F3302" w:rsidRDefault="009F3302" w:rsidP="00FE73AF">
      <w:pPr>
        <w:widowControl/>
        <w:spacing w:before="100" w:beforeAutospacing="1" w:after="100" w:afterAutospacing="1"/>
        <w:ind w:left="720"/>
        <w:jc w:val="left"/>
        <w:rPr>
          <w:rFonts w:ascii="宋体" w:eastAsia="宋体" w:hAnsi="宋体" w:cs="宋体"/>
          <w:kern w:val="0"/>
          <w:sz w:val="24"/>
          <w:szCs w:val="24"/>
        </w:rPr>
      </w:pPr>
      <w:r w:rsidRPr="009F3302">
        <w:rPr>
          <w:rFonts w:ascii="宋体" w:eastAsia="宋体" w:hAnsi="宋体" w:cs="宋体"/>
          <w:kern w:val="0"/>
          <w:sz w:val="24"/>
          <w:szCs w:val="24"/>
        </w:rPr>
        <w:t>您可以通过在相关的类，方法或字段声明上使用注解，将 Bean 配置为组件类本身，而不是使用 XML 来描述 Bean 装配。默认情况下，Spring 容器中未打开注解装配。因此，您需要在使用它之前在 Spring 配置文件中启用它。例如：</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050"/>
      </w:tblGrid>
      <w:tr w:rsidR="009F3302" w:rsidRPr="009F3302" w:rsidTr="009F3302">
        <w:trPr>
          <w:tblCellSpacing w:w="15" w:type="dxa"/>
        </w:trPr>
        <w:tc>
          <w:tcPr>
            <w:tcW w:w="0" w:type="auto"/>
            <w:vAlign w:val="center"/>
            <w:hideMark/>
          </w:tcPr>
          <w:p w:rsidR="009F3302" w:rsidRPr="009F3302" w:rsidRDefault="009F3302" w:rsidP="00FE7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3302">
              <w:rPr>
                <w:rFonts w:ascii="宋体" w:eastAsia="宋体" w:hAnsi="宋体" w:cs="宋体"/>
                <w:kern w:val="0"/>
                <w:sz w:val="24"/>
                <w:szCs w:val="24"/>
              </w:rPr>
              <w:t>&lt;beans&gt;</w:t>
            </w:r>
            <w:r w:rsidRPr="009F3302">
              <w:rPr>
                <w:rFonts w:ascii="宋体" w:eastAsia="宋体" w:hAnsi="宋体" w:cs="宋体"/>
                <w:kern w:val="0"/>
                <w:sz w:val="24"/>
                <w:szCs w:val="24"/>
              </w:rPr>
              <w:br/>
              <w:t>&lt;context:annotation-config/&gt;</w:t>
            </w:r>
            <w:r w:rsidRPr="009F3302">
              <w:rPr>
                <w:rFonts w:ascii="宋体" w:eastAsia="宋体" w:hAnsi="宋体" w:cs="宋体"/>
                <w:kern w:val="0"/>
                <w:sz w:val="24"/>
                <w:szCs w:val="24"/>
              </w:rPr>
              <w:br/>
              <w:t>&lt;!-- bean definitions go here --&gt;</w:t>
            </w:r>
            <w:r w:rsidRPr="009F3302">
              <w:rPr>
                <w:rFonts w:ascii="宋体" w:eastAsia="宋体" w:hAnsi="宋体" w:cs="宋体"/>
                <w:kern w:val="0"/>
                <w:sz w:val="24"/>
                <w:szCs w:val="24"/>
              </w:rPr>
              <w:br/>
              <w:t>&lt;/beans&gt;</w:t>
            </w:r>
          </w:p>
        </w:tc>
      </w:tr>
    </w:tbl>
    <w:p w:rsidR="009F3302" w:rsidRPr="009F3302" w:rsidRDefault="009F3302" w:rsidP="00FE73AF">
      <w:pPr>
        <w:widowControl/>
        <w:numPr>
          <w:ilvl w:val="0"/>
          <w:numId w:val="24"/>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lastRenderedPageBreak/>
        <w:t>3、Java Config 配置。</w:t>
      </w:r>
    </w:p>
    <w:p w:rsidR="009F3302" w:rsidRPr="009F3302" w:rsidRDefault="009F3302" w:rsidP="00FE73AF">
      <w:pPr>
        <w:widowControl/>
        <w:spacing w:before="100" w:beforeAutospacing="1" w:after="100" w:afterAutospacing="1"/>
        <w:ind w:left="720"/>
        <w:jc w:val="left"/>
        <w:rPr>
          <w:rFonts w:ascii="宋体" w:eastAsia="宋体" w:hAnsi="宋体" w:cs="宋体"/>
          <w:kern w:val="0"/>
          <w:sz w:val="24"/>
          <w:szCs w:val="24"/>
        </w:rPr>
      </w:pPr>
      <w:r w:rsidRPr="009F3302">
        <w:rPr>
          <w:rFonts w:ascii="宋体" w:eastAsia="宋体" w:hAnsi="宋体" w:cs="宋体"/>
          <w:kern w:val="0"/>
          <w:sz w:val="24"/>
          <w:szCs w:val="24"/>
        </w:rPr>
        <w:t>Spring 的 Java 配置是通过使用 @Bean 和 @Configuration 来实现。</w:t>
      </w:r>
    </w:p>
    <w:p w:rsidR="009F3302" w:rsidRPr="009F3302" w:rsidRDefault="009F3302" w:rsidP="00FE73AF">
      <w:pPr>
        <w:widowControl/>
        <w:numPr>
          <w:ilvl w:val="1"/>
          <w:numId w:val="24"/>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@Bean 注解扮演与 &lt;bean /&gt; 元素相同的角色。</w:t>
      </w:r>
    </w:p>
    <w:p w:rsidR="009F3302" w:rsidRPr="009F3302" w:rsidRDefault="009F3302" w:rsidP="00FE73AF">
      <w:pPr>
        <w:widowControl/>
        <w:numPr>
          <w:ilvl w:val="1"/>
          <w:numId w:val="24"/>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@Configuration </w:t>
      </w:r>
      <w:proofErr w:type="gramStart"/>
      <w:r w:rsidRPr="009F3302">
        <w:rPr>
          <w:rFonts w:ascii="宋体" w:eastAsia="宋体" w:hAnsi="宋体" w:cs="宋体"/>
          <w:kern w:val="0"/>
          <w:sz w:val="24"/>
          <w:szCs w:val="24"/>
        </w:rPr>
        <w:t>类允许</w:t>
      </w:r>
      <w:proofErr w:type="gramEnd"/>
      <w:r w:rsidRPr="009F3302">
        <w:rPr>
          <w:rFonts w:ascii="宋体" w:eastAsia="宋体" w:hAnsi="宋体" w:cs="宋体"/>
          <w:kern w:val="0"/>
          <w:sz w:val="24"/>
          <w:szCs w:val="24"/>
        </w:rPr>
        <w:t>通过简单地调用同一个类中的其他 @Bean 方法来定义 Bean 间依赖关系。</w:t>
      </w:r>
    </w:p>
    <w:p w:rsidR="009F3302" w:rsidRPr="009F3302" w:rsidRDefault="009F3302" w:rsidP="00FE73AF">
      <w:pPr>
        <w:widowControl/>
        <w:numPr>
          <w:ilvl w:val="1"/>
          <w:numId w:val="24"/>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例如：</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4410"/>
      </w:tblGrid>
      <w:tr w:rsidR="009F3302" w:rsidRPr="009F3302" w:rsidTr="009F3302">
        <w:trPr>
          <w:tblCellSpacing w:w="15" w:type="dxa"/>
        </w:trPr>
        <w:tc>
          <w:tcPr>
            <w:tcW w:w="0" w:type="auto"/>
            <w:vAlign w:val="center"/>
            <w:hideMark/>
          </w:tcPr>
          <w:p w:rsidR="009F3302" w:rsidRPr="009F3302" w:rsidRDefault="009F3302" w:rsidP="00FE7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3302">
              <w:rPr>
                <w:rFonts w:ascii="宋体" w:eastAsia="宋体" w:hAnsi="宋体" w:cs="宋体"/>
                <w:kern w:val="0"/>
                <w:sz w:val="24"/>
                <w:szCs w:val="24"/>
              </w:rPr>
              <w:t>@Configuration</w:t>
            </w:r>
            <w:r w:rsidRPr="009F3302">
              <w:rPr>
                <w:rFonts w:ascii="宋体" w:eastAsia="宋体" w:hAnsi="宋体" w:cs="宋体"/>
                <w:kern w:val="0"/>
                <w:sz w:val="24"/>
                <w:szCs w:val="24"/>
              </w:rPr>
              <w:br/>
              <w:t>public class StudentConfig {</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 xml:space="preserve">    @Bean</w:t>
            </w:r>
            <w:r w:rsidRPr="009F3302">
              <w:rPr>
                <w:rFonts w:ascii="宋体" w:eastAsia="宋体" w:hAnsi="宋体" w:cs="宋体"/>
                <w:kern w:val="0"/>
                <w:sz w:val="24"/>
                <w:szCs w:val="24"/>
              </w:rPr>
              <w:br/>
              <w:t xml:space="preserve">    public StudentBean myStudent() {</w:t>
            </w:r>
            <w:r w:rsidRPr="009F3302">
              <w:rPr>
                <w:rFonts w:ascii="宋体" w:eastAsia="宋体" w:hAnsi="宋体" w:cs="宋体"/>
                <w:kern w:val="0"/>
                <w:sz w:val="24"/>
                <w:szCs w:val="24"/>
              </w:rPr>
              <w:br/>
              <w:t xml:space="preserve">        return new StudentBean();</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w:t>
            </w:r>
          </w:p>
        </w:tc>
      </w:tr>
    </w:tbl>
    <w:p w:rsidR="009F3302" w:rsidRPr="009F3302" w:rsidRDefault="009F3302" w:rsidP="00FE73AF">
      <w:pPr>
        <w:widowControl/>
        <w:numPr>
          <w:ilvl w:val="2"/>
          <w:numId w:val="24"/>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是不是很熟悉 </w:t>
      </w:r>
      <w:r w:rsidRPr="009F3302">
        <w:rPr>
          <w:rFonts w:ascii="宋体" w:eastAsia="宋体" w:hAnsi="宋体" w:cs="宋体" w:hint="eastAsia"/>
          <w:kern w:val="0"/>
          <w:sz w:val="24"/>
          <w:szCs w:val="24"/>
        </w:rPr>
        <w:t>😈</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目前主要使用 </w:t>
      </w:r>
      <w:r w:rsidRPr="009F3302">
        <w:rPr>
          <w:rFonts w:ascii="宋体" w:eastAsia="宋体" w:hAnsi="宋体" w:cs="宋体"/>
          <w:b/>
          <w:bCs/>
          <w:kern w:val="0"/>
          <w:sz w:val="24"/>
          <w:szCs w:val="24"/>
        </w:rPr>
        <w:t>Java Config</w:t>
      </w:r>
      <w:r w:rsidRPr="009F3302">
        <w:rPr>
          <w:rFonts w:ascii="宋体" w:eastAsia="宋体" w:hAnsi="宋体" w:cs="宋体"/>
          <w:kern w:val="0"/>
          <w:sz w:val="24"/>
          <w:szCs w:val="24"/>
        </w:rPr>
        <w:t xml:space="preserve"> 配置为主。当然，三种配置方式是可以混合使用的。例如说：</w:t>
      </w:r>
    </w:p>
    <w:p w:rsidR="009F3302" w:rsidRPr="009F3302" w:rsidRDefault="009F3302" w:rsidP="00FE73AF">
      <w:pPr>
        <w:widowControl/>
        <w:numPr>
          <w:ilvl w:val="0"/>
          <w:numId w:val="25"/>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Dubbo 服务的配置，</w:t>
      </w:r>
      <w:proofErr w:type="gramStart"/>
      <w:r w:rsidRPr="009F3302">
        <w:rPr>
          <w:rFonts w:ascii="宋体" w:eastAsia="宋体" w:hAnsi="宋体" w:cs="宋体"/>
          <w:kern w:val="0"/>
          <w:sz w:val="24"/>
          <w:szCs w:val="24"/>
        </w:rPr>
        <w:t>艿艿</w:t>
      </w:r>
      <w:proofErr w:type="gramEnd"/>
      <w:r w:rsidRPr="009F3302">
        <w:rPr>
          <w:rFonts w:ascii="宋体" w:eastAsia="宋体" w:hAnsi="宋体" w:cs="宋体"/>
          <w:kern w:val="0"/>
          <w:sz w:val="24"/>
          <w:szCs w:val="24"/>
        </w:rPr>
        <w:t>喜欢使用 XML 。</w:t>
      </w:r>
    </w:p>
    <w:p w:rsidR="009F3302" w:rsidRPr="009F3302" w:rsidRDefault="009F3302" w:rsidP="00FE73AF">
      <w:pPr>
        <w:widowControl/>
        <w:numPr>
          <w:ilvl w:val="0"/>
          <w:numId w:val="25"/>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Spring MVC 请求的配置，</w:t>
      </w:r>
      <w:proofErr w:type="gramStart"/>
      <w:r w:rsidRPr="009F3302">
        <w:rPr>
          <w:rFonts w:ascii="宋体" w:eastAsia="宋体" w:hAnsi="宋体" w:cs="宋体"/>
          <w:kern w:val="0"/>
          <w:sz w:val="24"/>
          <w:szCs w:val="24"/>
        </w:rPr>
        <w:t>艿艿</w:t>
      </w:r>
      <w:proofErr w:type="gramEnd"/>
      <w:r w:rsidRPr="009F3302">
        <w:rPr>
          <w:rFonts w:ascii="宋体" w:eastAsia="宋体" w:hAnsi="宋体" w:cs="宋体"/>
          <w:kern w:val="0"/>
          <w:sz w:val="24"/>
          <w:szCs w:val="24"/>
        </w:rPr>
        <w:t>喜欢使用 @RequestMapping 注解。</w:t>
      </w:r>
    </w:p>
    <w:p w:rsidR="009F3302" w:rsidRPr="009F3302" w:rsidRDefault="009F3302" w:rsidP="00FE73AF">
      <w:pPr>
        <w:widowControl/>
        <w:numPr>
          <w:ilvl w:val="0"/>
          <w:numId w:val="25"/>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Spring MVC 拦截器的配置，</w:t>
      </w:r>
      <w:proofErr w:type="gramStart"/>
      <w:r w:rsidRPr="009F3302">
        <w:rPr>
          <w:rFonts w:ascii="宋体" w:eastAsia="宋体" w:hAnsi="宋体" w:cs="宋体"/>
          <w:kern w:val="0"/>
          <w:sz w:val="24"/>
          <w:szCs w:val="24"/>
        </w:rPr>
        <w:t>艿艿</w:t>
      </w:r>
      <w:proofErr w:type="gramEnd"/>
      <w:r w:rsidRPr="009F3302">
        <w:rPr>
          <w:rFonts w:ascii="宋体" w:eastAsia="宋体" w:hAnsi="宋体" w:cs="宋体"/>
          <w:kern w:val="0"/>
          <w:sz w:val="24"/>
          <w:szCs w:val="24"/>
        </w:rPr>
        <w:t>喜欢 Java Config 配置。</w:t>
      </w:r>
    </w:p>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pict>
          <v:rect id="_x0000_i1025" style="width:0;height:1.5pt" o:hralign="center" o:hrstd="t" o:hr="t" fillcolor="#a0a0a0" stroked="f"/>
        </w:pic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另外，现在已经是 Spring Boot 的天下，所以更加是 </w:t>
      </w:r>
      <w:r w:rsidRPr="009F3302">
        <w:rPr>
          <w:rFonts w:ascii="宋体" w:eastAsia="宋体" w:hAnsi="宋体" w:cs="宋体"/>
          <w:b/>
          <w:bCs/>
          <w:kern w:val="0"/>
          <w:sz w:val="24"/>
          <w:szCs w:val="24"/>
        </w:rPr>
        <w:t>Java Config</w:t>
      </w:r>
      <w:r w:rsidRPr="009F3302">
        <w:rPr>
          <w:rFonts w:ascii="宋体" w:eastAsia="宋体" w:hAnsi="宋体" w:cs="宋体"/>
          <w:kern w:val="0"/>
          <w:sz w:val="24"/>
          <w:szCs w:val="24"/>
        </w:rPr>
        <w:t xml:space="preserve"> 配置为主。</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Spring 支持几种 Bean Scope ？</w:t>
      </w:r>
    </w:p>
    <w:p w:rsidR="009F3302" w:rsidRPr="009F3302" w:rsidRDefault="009F3302" w:rsidP="00FE73AF">
      <w:pPr>
        <w:widowControl/>
        <w:spacing w:beforeAutospacing="1" w:afterAutospacing="1"/>
        <w:jc w:val="left"/>
        <w:rPr>
          <w:rFonts w:ascii="宋体" w:eastAsia="宋体" w:hAnsi="宋体" w:cs="宋体"/>
          <w:kern w:val="0"/>
          <w:sz w:val="24"/>
          <w:szCs w:val="24"/>
        </w:rPr>
      </w:pPr>
      <w:proofErr w:type="gramStart"/>
      <w:r w:rsidRPr="009F3302">
        <w:rPr>
          <w:rFonts w:ascii="宋体" w:eastAsia="宋体" w:hAnsi="宋体" w:cs="宋体"/>
          <w:kern w:val="0"/>
          <w:sz w:val="24"/>
          <w:szCs w:val="24"/>
        </w:rPr>
        <w:t>艿艿</w:t>
      </w:r>
      <w:proofErr w:type="gramEnd"/>
      <w:r w:rsidRPr="009F3302">
        <w:rPr>
          <w:rFonts w:ascii="宋体" w:eastAsia="宋体" w:hAnsi="宋体" w:cs="宋体"/>
          <w:kern w:val="0"/>
          <w:sz w:val="24"/>
          <w:szCs w:val="24"/>
        </w:rPr>
        <w:t>，这个是一个比较小众的题目，简单了解即可。</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Spring Bean 支持 5 种 Scope ，分别如下：</w:t>
      </w:r>
    </w:p>
    <w:p w:rsidR="009F3302" w:rsidRPr="009F3302" w:rsidRDefault="009F3302" w:rsidP="00FE73AF">
      <w:pPr>
        <w:widowControl/>
        <w:numPr>
          <w:ilvl w:val="0"/>
          <w:numId w:val="26"/>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Singleton - 每个 Spring IoC 容器仅有一个单 Bean 实例。</w:t>
      </w:r>
      <w:r w:rsidRPr="009F3302">
        <w:rPr>
          <w:rFonts w:ascii="宋体" w:eastAsia="宋体" w:hAnsi="宋体" w:cs="宋体"/>
          <w:b/>
          <w:bCs/>
          <w:kern w:val="0"/>
          <w:sz w:val="24"/>
          <w:szCs w:val="24"/>
        </w:rPr>
        <w:t>默认</w:t>
      </w:r>
    </w:p>
    <w:p w:rsidR="009F3302" w:rsidRPr="009F3302" w:rsidRDefault="009F3302" w:rsidP="00FE73AF">
      <w:pPr>
        <w:widowControl/>
        <w:numPr>
          <w:ilvl w:val="0"/>
          <w:numId w:val="26"/>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Prototype - 每次请求都会产生一个新的实例。</w:t>
      </w:r>
    </w:p>
    <w:p w:rsidR="009F3302" w:rsidRPr="009F3302" w:rsidRDefault="009F3302" w:rsidP="00FE73AF">
      <w:pPr>
        <w:widowControl/>
        <w:numPr>
          <w:ilvl w:val="0"/>
          <w:numId w:val="26"/>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Request - 每一次 HTTP 请求都会产生一个新的 Bean 实例，并且该 Bean 仅在当前 HTTP 请求内有效。</w:t>
      </w:r>
    </w:p>
    <w:p w:rsidR="009F3302" w:rsidRPr="009F3302" w:rsidRDefault="009F3302" w:rsidP="00FE73AF">
      <w:pPr>
        <w:widowControl/>
        <w:numPr>
          <w:ilvl w:val="0"/>
          <w:numId w:val="26"/>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Session - 每一个的 Session 都会产生一个新的 Bean 实例，同时该 Bean 仅在当前 HTTP Session 内有效。</w:t>
      </w:r>
    </w:p>
    <w:p w:rsidR="009F3302" w:rsidRPr="009F3302" w:rsidRDefault="009F3302" w:rsidP="00FE73AF">
      <w:pPr>
        <w:widowControl/>
        <w:numPr>
          <w:ilvl w:val="0"/>
          <w:numId w:val="26"/>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lastRenderedPageBreak/>
        <w:t>Application - 每一个 Web Application 都会产生一个新的 Bean ，同时该 Bean 仅在当前 Web Application 内有效。</w:t>
      </w:r>
    </w:p>
    <w:p w:rsidR="009F3302" w:rsidRPr="009F3302" w:rsidRDefault="009F3302" w:rsidP="00FE73AF">
      <w:pPr>
        <w:widowControl/>
        <w:spacing w:beforeAutospacing="1" w:afterAutospacing="1"/>
        <w:jc w:val="left"/>
        <w:rPr>
          <w:rFonts w:ascii="宋体" w:eastAsia="宋体" w:hAnsi="宋体" w:cs="宋体"/>
          <w:kern w:val="0"/>
          <w:sz w:val="24"/>
          <w:szCs w:val="24"/>
        </w:rPr>
      </w:pPr>
      <w:r w:rsidRPr="009F3302">
        <w:rPr>
          <w:rFonts w:ascii="宋体" w:eastAsia="宋体" w:hAnsi="宋体" w:cs="宋体"/>
          <w:kern w:val="0"/>
          <w:sz w:val="24"/>
          <w:szCs w:val="24"/>
        </w:rPr>
        <w:t>另外，网络上很多文章说有 Global-session 级别，它是 Portlet 模块独有，目前已经废弃，在 Spring5 中是找不到的。</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仅当用户使用支持 Web 的 ApplicationContext 时，</w:t>
      </w:r>
      <w:r w:rsidRPr="009F3302">
        <w:rPr>
          <w:rFonts w:ascii="宋体" w:eastAsia="宋体" w:hAnsi="宋体" w:cs="宋体"/>
          <w:b/>
          <w:bCs/>
          <w:kern w:val="0"/>
          <w:sz w:val="24"/>
          <w:szCs w:val="24"/>
        </w:rPr>
        <w:t>最后三个才可用</w:t>
      </w:r>
      <w:r w:rsidRPr="009F3302">
        <w:rPr>
          <w:rFonts w:ascii="宋体" w:eastAsia="宋体" w:hAnsi="宋体" w:cs="宋体"/>
          <w:kern w:val="0"/>
          <w:sz w:val="24"/>
          <w:szCs w:val="24"/>
        </w:rPr>
        <w:t>。</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再补充一点，开发者是可以</w:t>
      </w:r>
      <w:r w:rsidRPr="009F3302">
        <w:rPr>
          <w:rFonts w:ascii="宋体" w:eastAsia="宋体" w:hAnsi="宋体" w:cs="宋体"/>
          <w:b/>
          <w:bCs/>
          <w:kern w:val="0"/>
          <w:sz w:val="24"/>
          <w:szCs w:val="24"/>
        </w:rPr>
        <w:t>自定义</w:t>
      </w:r>
      <w:r w:rsidRPr="009F3302">
        <w:rPr>
          <w:rFonts w:ascii="宋体" w:eastAsia="宋体" w:hAnsi="宋体" w:cs="宋体"/>
          <w:kern w:val="0"/>
          <w:sz w:val="24"/>
          <w:szCs w:val="24"/>
        </w:rPr>
        <w:t xml:space="preserve"> Bean Scope ，具体可参见 </w:t>
      </w:r>
      <w:hyperlink r:id="rId24" w:tgtFrame="_blank" w:history="1">
        <w:r w:rsidRPr="009F3302">
          <w:rPr>
            <w:rFonts w:ascii="宋体" w:eastAsia="宋体" w:hAnsi="宋体" w:cs="宋体"/>
            <w:color w:val="0000FF"/>
            <w:kern w:val="0"/>
            <w:sz w:val="24"/>
            <w:szCs w:val="24"/>
            <w:u w:val="single"/>
          </w:rPr>
          <w:t>《Spring（10）—— Bean 作用范围（二）—— 自定义 Scope》</w:t>
        </w:r>
      </w:hyperlink>
      <w:r w:rsidRPr="009F3302">
        <w:rPr>
          <w:rFonts w:ascii="宋体" w:eastAsia="宋体" w:hAnsi="宋体" w:cs="宋体"/>
          <w:kern w:val="0"/>
          <w:sz w:val="24"/>
          <w:szCs w:val="24"/>
        </w:rPr>
        <w:t xml:space="preserve"> 。</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不错呢，还是那句话，这个题目简单了解下即可，实际常用的只有 Singleton 和 Prototype 两种级别，甚至说，只有 Singleton 级别。</w:t>
      </w:r>
      <w:r w:rsidRPr="009F3302">
        <w:rPr>
          <w:rFonts w:ascii="宋体" w:eastAsia="宋体" w:hAnsi="宋体" w:cs="宋体" w:hint="eastAsia"/>
          <w:kern w:val="0"/>
          <w:sz w:val="24"/>
          <w:szCs w:val="24"/>
        </w:rPr>
        <w:t>😈</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Spring Bean 在容器的生命周期是什么样的？</w:t>
      </w:r>
    </w:p>
    <w:p w:rsidR="009F3302" w:rsidRPr="009F3302" w:rsidRDefault="009F3302" w:rsidP="00FE73AF">
      <w:pPr>
        <w:widowControl/>
        <w:spacing w:beforeAutospacing="1" w:afterAutospacing="1"/>
        <w:jc w:val="left"/>
        <w:rPr>
          <w:rFonts w:ascii="宋体" w:eastAsia="宋体" w:hAnsi="宋体" w:cs="宋体"/>
          <w:kern w:val="0"/>
          <w:sz w:val="24"/>
          <w:szCs w:val="24"/>
        </w:rPr>
      </w:pPr>
      <w:proofErr w:type="gramStart"/>
      <w:r w:rsidRPr="009F3302">
        <w:rPr>
          <w:rFonts w:ascii="宋体" w:eastAsia="宋体" w:hAnsi="宋体" w:cs="宋体"/>
          <w:kern w:val="0"/>
          <w:sz w:val="24"/>
          <w:szCs w:val="24"/>
        </w:rPr>
        <w:t>艿艿</w:t>
      </w:r>
      <w:proofErr w:type="gramEnd"/>
      <w:r w:rsidRPr="009F3302">
        <w:rPr>
          <w:rFonts w:ascii="宋体" w:eastAsia="宋体" w:hAnsi="宋体" w:cs="宋体"/>
          <w:kern w:val="0"/>
          <w:sz w:val="24"/>
          <w:szCs w:val="24"/>
        </w:rPr>
        <w:t xml:space="preserve">说：这是一个比较高级的 Spring 的面试题，非常常见，并且答对比较加分。当然，如果实际真正弄懂，需要对 Spring Bean 的源码，有比较好的理解，所以 </w:t>
      </w:r>
      <w:hyperlink r:id="rId25" w:history="1">
        <w:r w:rsidRPr="009F3302">
          <w:rPr>
            <w:rFonts w:ascii="宋体" w:eastAsia="宋体" w:hAnsi="宋体" w:cs="宋体"/>
            <w:color w:val="0000FF"/>
            <w:kern w:val="0"/>
            <w:sz w:val="24"/>
            <w:szCs w:val="24"/>
            <w:u w:val="single"/>
          </w:rPr>
          <w:t>《精尽 Spring 源码》</w:t>
        </w:r>
      </w:hyperlink>
      <w:r w:rsidRPr="009F3302">
        <w:rPr>
          <w:rFonts w:ascii="宋体" w:eastAsia="宋体" w:hAnsi="宋体" w:cs="宋体"/>
          <w:kern w:val="0"/>
          <w:sz w:val="24"/>
          <w:szCs w:val="24"/>
        </w:rPr>
        <w:t xml:space="preserve"> 系列，该读还是读吧。</w:t>
      </w:r>
    </w:p>
    <w:p w:rsidR="009F3302" w:rsidRPr="009F3302" w:rsidRDefault="009F3302" w:rsidP="00FE73AF">
      <w:pPr>
        <w:widowControl/>
        <w:spacing w:beforeAutospacing="1" w:afterAutospacing="1"/>
        <w:jc w:val="left"/>
        <w:rPr>
          <w:rFonts w:ascii="宋体" w:eastAsia="宋体" w:hAnsi="宋体" w:cs="宋体"/>
          <w:kern w:val="0"/>
          <w:sz w:val="24"/>
          <w:szCs w:val="24"/>
        </w:rPr>
      </w:pPr>
      <w:proofErr w:type="gramStart"/>
      <w:r w:rsidRPr="009F3302">
        <w:rPr>
          <w:rFonts w:ascii="宋体" w:eastAsia="宋体" w:hAnsi="宋体" w:cs="宋体"/>
          <w:kern w:val="0"/>
          <w:sz w:val="24"/>
          <w:szCs w:val="24"/>
        </w:rPr>
        <w:t>艿艿</w:t>
      </w:r>
      <w:proofErr w:type="gramEnd"/>
      <w:r w:rsidRPr="009F3302">
        <w:rPr>
          <w:rFonts w:ascii="宋体" w:eastAsia="宋体" w:hAnsi="宋体" w:cs="宋体"/>
          <w:kern w:val="0"/>
          <w:sz w:val="24"/>
          <w:szCs w:val="24"/>
        </w:rPr>
        <w:t>：要注意下面每段话，</w:t>
      </w:r>
      <w:proofErr w:type="gramStart"/>
      <w:r w:rsidRPr="009F3302">
        <w:rPr>
          <w:rFonts w:ascii="宋体" w:eastAsia="宋体" w:hAnsi="宋体" w:cs="宋体"/>
          <w:kern w:val="0"/>
          <w:sz w:val="24"/>
          <w:szCs w:val="24"/>
        </w:rPr>
        <w:t>艿艿</w:t>
      </w:r>
      <w:proofErr w:type="gramEnd"/>
      <w:r w:rsidRPr="009F3302">
        <w:rPr>
          <w:rFonts w:ascii="宋体" w:eastAsia="宋体" w:hAnsi="宋体" w:cs="宋体"/>
          <w:kern w:val="0"/>
          <w:sz w:val="24"/>
          <w:szCs w:val="24"/>
        </w:rPr>
        <w:t>进行加粗的地方。</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Spring Bean 的</w:t>
      </w:r>
      <w:r w:rsidRPr="009F3302">
        <w:rPr>
          <w:rFonts w:ascii="宋体" w:eastAsia="宋体" w:hAnsi="宋体" w:cs="宋体"/>
          <w:b/>
          <w:bCs/>
          <w:kern w:val="0"/>
          <w:sz w:val="24"/>
          <w:szCs w:val="24"/>
        </w:rPr>
        <w:t>初始化</w:t>
      </w:r>
      <w:r w:rsidRPr="009F3302">
        <w:rPr>
          <w:rFonts w:ascii="宋体" w:eastAsia="宋体" w:hAnsi="宋体" w:cs="宋体"/>
          <w:kern w:val="0"/>
          <w:sz w:val="24"/>
          <w:szCs w:val="24"/>
        </w:rPr>
        <w:t>流程如下：</w:t>
      </w:r>
    </w:p>
    <w:p w:rsidR="009F3302" w:rsidRPr="009F3302" w:rsidRDefault="009F3302" w:rsidP="00FE73AF">
      <w:pPr>
        <w:widowControl/>
        <w:numPr>
          <w:ilvl w:val="0"/>
          <w:numId w:val="27"/>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实例化 Bean 对象</w:t>
      </w:r>
    </w:p>
    <w:p w:rsidR="009F3302" w:rsidRPr="009F3302" w:rsidRDefault="009F3302" w:rsidP="00FE73AF">
      <w:pPr>
        <w:widowControl/>
        <w:numPr>
          <w:ilvl w:val="1"/>
          <w:numId w:val="27"/>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Spring 容器根据配置中的 Bean Definition(定义)中</w:t>
      </w:r>
      <w:r w:rsidRPr="009F3302">
        <w:rPr>
          <w:rFonts w:ascii="宋体" w:eastAsia="宋体" w:hAnsi="宋体" w:cs="宋体"/>
          <w:b/>
          <w:bCs/>
          <w:kern w:val="0"/>
          <w:sz w:val="24"/>
          <w:szCs w:val="24"/>
        </w:rPr>
        <w:t>实例化</w:t>
      </w:r>
      <w:r w:rsidRPr="009F3302">
        <w:rPr>
          <w:rFonts w:ascii="宋体" w:eastAsia="宋体" w:hAnsi="宋体" w:cs="宋体"/>
          <w:kern w:val="0"/>
          <w:sz w:val="24"/>
          <w:szCs w:val="24"/>
        </w:rPr>
        <w:t xml:space="preserve"> Bean 对象。</w:t>
      </w:r>
    </w:p>
    <w:p w:rsidR="009F3302" w:rsidRPr="009F3302" w:rsidRDefault="009F3302" w:rsidP="00FE73AF">
      <w:pPr>
        <w:widowControl/>
        <w:spacing w:beforeAutospacing="1" w:afterAutospacing="1"/>
        <w:ind w:left="2160"/>
        <w:jc w:val="left"/>
        <w:rPr>
          <w:rFonts w:ascii="宋体" w:eastAsia="宋体" w:hAnsi="宋体" w:cs="宋体"/>
          <w:kern w:val="0"/>
          <w:sz w:val="24"/>
          <w:szCs w:val="24"/>
        </w:rPr>
      </w:pPr>
      <w:r w:rsidRPr="009F3302">
        <w:rPr>
          <w:rFonts w:ascii="宋体" w:eastAsia="宋体" w:hAnsi="宋体" w:cs="宋体"/>
          <w:kern w:val="0"/>
          <w:sz w:val="24"/>
          <w:szCs w:val="24"/>
        </w:rPr>
        <w:t>Bean Definition 可以通过 XML，Java 注解或 Java Config 代码提供。</w:t>
      </w:r>
    </w:p>
    <w:p w:rsidR="009F3302" w:rsidRPr="009F3302" w:rsidRDefault="009F3302" w:rsidP="00FE73AF">
      <w:pPr>
        <w:widowControl/>
        <w:numPr>
          <w:ilvl w:val="1"/>
          <w:numId w:val="27"/>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Spring 使用依赖注入</w:t>
      </w:r>
      <w:r w:rsidRPr="009F3302">
        <w:rPr>
          <w:rFonts w:ascii="宋体" w:eastAsia="宋体" w:hAnsi="宋体" w:cs="宋体"/>
          <w:b/>
          <w:bCs/>
          <w:kern w:val="0"/>
          <w:sz w:val="24"/>
          <w:szCs w:val="24"/>
        </w:rPr>
        <w:t>填充</w:t>
      </w:r>
      <w:r w:rsidRPr="009F3302">
        <w:rPr>
          <w:rFonts w:ascii="宋体" w:eastAsia="宋体" w:hAnsi="宋体" w:cs="宋体"/>
          <w:kern w:val="0"/>
          <w:sz w:val="24"/>
          <w:szCs w:val="24"/>
        </w:rPr>
        <w:t>所有属性，如 Bean 中所定义的配置。</w:t>
      </w:r>
    </w:p>
    <w:p w:rsidR="009F3302" w:rsidRPr="009F3302" w:rsidRDefault="009F3302" w:rsidP="00FE73AF">
      <w:pPr>
        <w:widowControl/>
        <w:numPr>
          <w:ilvl w:val="0"/>
          <w:numId w:val="27"/>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Aware 相关的属性，注入到 Bean 对象</w:t>
      </w:r>
    </w:p>
    <w:p w:rsidR="009F3302" w:rsidRPr="009F3302" w:rsidRDefault="009F3302" w:rsidP="00FE73AF">
      <w:pPr>
        <w:widowControl/>
        <w:numPr>
          <w:ilvl w:val="1"/>
          <w:numId w:val="27"/>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如果 Bean 实现 </w:t>
      </w:r>
      <w:r w:rsidRPr="009F3302">
        <w:rPr>
          <w:rFonts w:ascii="宋体" w:eastAsia="宋体" w:hAnsi="宋体" w:cs="宋体"/>
          <w:b/>
          <w:bCs/>
          <w:kern w:val="0"/>
          <w:sz w:val="24"/>
          <w:szCs w:val="24"/>
        </w:rPr>
        <w:t>BeanNameAware</w:t>
      </w:r>
      <w:r w:rsidRPr="009F3302">
        <w:rPr>
          <w:rFonts w:ascii="宋体" w:eastAsia="宋体" w:hAnsi="宋体" w:cs="宋体"/>
          <w:kern w:val="0"/>
          <w:sz w:val="24"/>
          <w:szCs w:val="24"/>
        </w:rPr>
        <w:t xml:space="preserve"> 接口，</w:t>
      </w:r>
      <w:proofErr w:type="gramStart"/>
      <w:r w:rsidRPr="009F3302">
        <w:rPr>
          <w:rFonts w:ascii="宋体" w:eastAsia="宋体" w:hAnsi="宋体" w:cs="宋体"/>
          <w:kern w:val="0"/>
          <w:sz w:val="24"/>
          <w:szCs w:val="24"/>
        </w:rPr>
        <w:t>则工厂</w:t>
      </w:r>
      <w:proofErr w:type="gramEnd"/>
      <w:r w:rsidRPr="009F3302">
        <w:rPr>
          <w:rFonts w:ascii="宋体" w:eastAsia="宋体" w:hAnsi="宋体" w:cs="宋体"/>
          <w:kern w:val="0"/>
          <w:sz w:val="24"/>
          <w:szCs w:val="24"/>
        </w:rPr>
        <w:t xml:space="preserve">通过传递 Bean 的 beanName 来调用 #setBeanName(String name) 方法。 </w:t>
      </w:r>
    </w:p>
    <w:p w:rsidR="009F3302" w:rsidRPr="009F3302" w:rsidRDefault="009F3302" w:rsidP="00FE73AF">
      <w:pPr>
        <w:widowControl/>
        <w:numPr>
          <w:ilvl w:val="1"/>
          <w:numId w:val="27"/>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如果 Bean 实现 </w:t>
      </w:r>
      <w:r w:rsidRPr="009F3302">
        <w:rPr>
          <w:rFonts w:ascii="宋体" w:eastAsia="宋体" w:hAnsi="宋体" w:cs="宋体"/>
          <w:b/>
          <w:bCs/>
          <w:kern w:val="0"/>
          <w:sz w:val="24"/>
          <w:szCs w:val="24"/>
        </w:rPr>
        <w:t>BeanFactoryAware</w:t>
      </w:r>
      <w:r w:rsidRPr="009F3302">
        <w:rPr>
          <w:rFonts w:ascii="宋体" w:eastAsia="宋体" w:hAnsi="宋体" w:cs="宋体"/>
          <w:kern w:val="0"/>
          <w:sz w:val="24"/>
          <w:szCs w:val="24"/>
        </w:rPr>
        <w:t xml:space="preserve"> 接口，工厂通过传递自身的实例来调用 #setBeanFactory(BeanFactory beanFactory) 方法。</w:t>
      </w:r>
    </w:p>
    <w:p w:rsidR="009F3302" w:rsidRPr="009F3302" w:rsidRDefault="009F3302" w:rsidP="00FE73AF">
      <w:pPr>
        <w:widowControl/>
        <w:numPr>
          <w:ilvl w:val="0"/>
          <w:numId w:val="27"/>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调用相应的方法，进一步初始化 Bean 对象</w:t>
      </w:r>
    </w:p>
    <w:p w:rsidR="009F3302" w:rsidRPr="009F3302" w:rsidRDefault="009F3302" w:rsidP="00FE73AF">
      <w:pPr>
        <w:widowControl/>
        <w:numPr>
          <w:ilvl w:val="1"/>
          <w:numId w:val="27"/>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如果存在与 Bean 关联的任何 </w:t>
      </w:r>
      <w:r w:rsidRPr="009F3302">
        <w:rPr>
          <w:rFonts w:ascii="宋体" w:eastAsia="宋体" w:hAnsi="宋体" w:cs="宋体"/>
          <w:b/>
          <w:bCs/>
          <w:kern w:val="0"/>
          <w:sz w:val="24"/>
          <w:szCs w:val="24"/>
        </w:rPr>
        <w:t>BeanPostProcessor</w:t>
      </w:r>
      <w:r w:rsidRPr="009F3302">
        <w:rPr>
          <w:rFonts w:ascii="宋体" w:eastAsia="宋体" w:hAnsi="宋体" w:cs="宋体"/>
          <w:kern w:val="0"/>
          <w:sz w:val="24"/>
          <w:szCs w:val="24"/>
        </w:rPr>
        <w:t xml:space="preserve"> 们，则调用 #preProcessBeforeInitialization(Object bean, String beanName) 方法。 </w:t>
      </w:r>
    </w:p>
    <w:p w:rsidR="009F3302" w:rsidRPr="009F3302" w:rsidRDefault="009F3302" w:rsidP="00FE73AF">
      <w:pPr>
        <w:widowControl/>
        <w:numPr>
          <w:ilvl w:val="1"/>
          <w:numId w:val="27"/>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如果 Bean 实现 </w:t>
      </w:r>
      <w:r w:rsidRPr="009F3302">
        <w:rPr>
          <w:rFonts w:ascii="宋体" w:eastAsia="宋体" w:hAnsi="宋体" w:cs="宋体"/>
          <w:b/>
          <w:bCs/>
          <w:kern w:val="0"/>
          <w:sz w:val="24"/>
          <w:szCs w:val="24"/>
        </w:rPr>
        <w:t>InitializingBean</w:t>
      </w:r>
      <w:r w:rsidRPr="009F3302">
        <w:rPr>
          <w:rFonts w:ascii="宋体" w:eastAsia="宋体" w:hAnsi="宋体" w:cs="宋体"/>
          <w:kern w:val="0"/>
          <w:sz w:val="24"/>
          <w:szCs w:val="24"/>
        </w:rPr>
        <w:t xml:space="preserve"> 接口，则会调用 #afterPropertiesSet() 方法。</w:t>
      </w:r>
    </w:p>
    <w:p w:rsidR="009F3302" w:rsidRPr="009F3302" w:rsidRDefault="009F3302" w:rsidP="00FE73AF">
      <w:pPr>
        <w:widowControl/>
        <w:numPr>
          <w:ilvl w:val="1"/>
          <w:numId w:val="27"/>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lastRenderedPageBreak/>
        <w:t xml:space="preserve">如果为 Bean 指定了 </w:t>
      </w:r>
      <w:r w:rsidRPr="009F3302">
        <w:rPr>
          <w:rFonts w:ascii="宋体" w:eastAsia="宋体" w:hAnsi="宋体" w:cs="宋体"/>
          <w:b/>
          <w:bCs/>
          <w:kern w:val="0"/>
          <w:sz w:val="24"/>
          <w:szCs w:val="24"/>
        </w:rPr>
        <w:t>init</w:t>
      </w:r>
      <w:r w:rsidRPr="009F3302">
        <w:rPr>
          <w:rFonts w:ascii="宋体" w:eastAsia="宋体" w:hAnsi="宋体" w:cs="宋体"/>
          <w:kern w:val="0"/>
          <w:sz w:val="24"/>
          <w:szCs w:val="24"/>
        </w:rPr>
        <w:t xml:space="preserve"> 方法（例如 &lt;bean /&gt; 的 init-method 属性），那么将调用该方法。</w:t>
      </w:r>
    </w:p>
    <w:p w:rsidR="009F3302" w:rsidRPr="009F3302" w:rsidRDefault="009F3302" w:rsidP="00FE73AF">
      <w:pPr>
        <w:widowControl/>
        <w:numPr>
          <w:ilvl w:val="1"/>
          <w:numId w:val="27"/>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如果存在与 Bean 关联的任何 </w:t>
      </w:r>
      <w:r w:rsidRPr="009F3302">
        <w:rPr>
          <w:rFonts w:ascii="宋体" w:eastAsia="宋体" w:hAnsi="宋体" w:cs="宋体"/>
          <w:b/>
          <w:bCs/>
          <w:kern w:val="0"/>
          <w:sz w:val="24"/>
          <w:szCs w:val="24"/>
        </w:rPr>
        <w:t>BeanPostProcessor</w:t>
      </w:r>
      <w:r w:rsidRPr="009F3302">
        <w:rPr>
          <w:rFonts w:ascii="宋体" w:eastAsia="宋体" w:hAnsi="宋体" w:cs="宋体"/>
          <w:kern w:val="0"/>
          <w:sz w:val="24"/>
          <w:szCs w:val="24"/>
        </w:rPr>
        <w:t xml:space="preserve"> 们，则将调用 #postProcessAfterInitialization(Object bean, String beanName) 方法。</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Spring Bean 的</w:t>
      </w:r>
      <w:r w:rsidRPr="009F3302">
        <w:rPr>
          <w:rFonts w:ascii="宋体" w:eastAsia="宋体" w:hAnsi="宋体" w:cs="宋体"/>
          <w:b/>
          <w:bCs/>
          <w:kern w:val="0"/>
          <w:sz w:val="24"/>
          <w:szCs w:val="24"/>
        </w:rPr>
        <w:t>销毁</w:t>
      </w:r>
      <w:r w:rsidRPr="009F3302">
        <w:rPr>
          <w:rFonts w:ascii="宋体" w:eastAsia="宋体" w:hAnsi="宋体" w:cs="宋体"/>
          <w:kern w:val="0"/>
          <w:sz w:val="24"/>
          <w:szCs w:val="24"/>
        </w:rPr>
        <w:t>流程如下：</w:t>
      </w:r>
    </w:p>
    <w:p w:rsidR="009F3302" w:rsidRPr="009F3302" w:rsidRDefault="009F3302" w:rsidP="00FE73AF">
      <w:pPr>
        <w:widowControl/>
        <w:numPr>
          <w:ilvl w:val="0"/>
          <w:numId w:val="28"/>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如果 Bean 实现 </w:t>
      </w:r>
      <w:r w:rsidRPr="009F3302">
        <w:rPr>
          <w:rFonts w:ascii="宋体" w:eastAsia="宋体" w:hAnsi="宋体" w:cs="宋体"/>
          <w:b/>
          <w:bCs/>
          <w:kern w:val="0"/>
          <w:sz w:val="24"/>
          <w:szCs w:val="24"/>
        </w:rPr>
        <w:t>DisposableBean</w:t>
      </w:r>
      <w:r w:rsidRPr="009F3302">
        <w:rPr>
          <w:rFonts w:ascii="宋体" w:eastAsia="宋体" w:hAnsi="宋体" w:cs="宋体"/>
          <w:kern w:val="0"/>
          <w:sz w:val="24"/>
          <w:szCs w:val="24"/>
        </w:rPr>
        <w:t xml:space="preserve"> 接口，当 spring 容器关闭时，会调用 #destroy() 方法。</w:t>
      </w:r>
    </w:p>
    <w:p w:rsidR="009F3302" w:rsidRPr="009F3302" w:rsidRDefault="009F3302" w:rsidP="00FE73AF">
      <w:pPr>
        <w:widowControl/>
        <w:numPr>
          <w:ilvl w:val="0"/>
          <w:numId w:val="28"/>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如果为 bean 指定了 </w:t>
      </w:r>
      <w:r w:rsidRPr="009F3302">
        <w:rPr>
          <w:rFonts w:ascii="宋体" w:eastAsia="宋体" w:hAnsi="宋体" w:cs="宋体"/>
          <w:b/>
          <w:bCs/>
          <w:kern w:val="0"/>
          <w:sz w:val="24"/>
          <w:szCs w:val="24"/>
        </w:rPr>
        <w:t>destroy</w:t>
      </w:r>
      <w:r w:rsidRPr="009F3302">
        <w:rPr>
          <w:rFonts w:ascii="宋体" w:eastAsia="宋体" w:hAnsi="宋体" w:cs="宋体"/>
          <w:kern w:val="0"/>
          <w:sz w:val="24"/>
          <w:szCs w:val="24"/>
        </w:rPr>
        <w:t xml:space="preserve"> 方法（例如 &lt;bean /&gt; 的 destroy-method 属性），那么将调用该方法。</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整体如下图：</w:t>
      </w:r>
      <w:r>
        <w:rPr>
          <w:rFonts w:ascii="宋体" w:eastAsia="宋体" w:hAnsi="宋体" w:cs="宋体"/>
          <w:noProof/>
          <w:kern w:val="0"/>
          <w:sz w:val="24"/>
          <w:szCs w:val="24"/>
        </w:rPr>
        <w:drawing>
          <wp:inline distT="0" distB="0" distL="0" distR="0" wp14:anchorId="62E3B647" wp14:editId="54D4A30D">
            <wp:extent cx="5715000" cy="2505075"/>
            <wp:effectExtent l="0" t="0" r="0" b="9525"/>
            <wp:docPr id="7" name="图片 7"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流程图"/>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2505075"/>
                    </a:xfrm>
                    <a:prstGeom prst="rect">
                      <a:avLst/>
                    </a:prstGeom>
                    <a:noFill/>
                    <a:ln>
                      <a:noFill/>
                    </a:ln>
                  </pic:spPr>
                </pic:pic>
              </a:graphicData>
            </a:graphic>
          </wp:inline>
        </w:drawing>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无意中，</w:t>
      </w:r>
      <w:proofErr w:type="gramStart"/>
      <w:r w:rsidRPr="009F3302">
        <w:rPr>
          <w:rFonts w:ascii="宋体" w:eastAsia="宋体" w:hAnsi="宋体" w:cs="宋体"/>
          <w:kern w:val="0"/>
          <w:sz w:val="24"/>
          <w:szCs w:val="24"/>
        </w:rPr>
        <w:t>艿艿</w:t>
      </w:r>
      <w:proofErr w:type="gramEnd"/>
      <w:r w:rsidRPr="009F3302">
        <w:rPr>
          <w:rFonts w:ascii="宋体" w:eastAsia="宋体" w:hAnsi="宋体" w:cs="宋体"/>
          <w:kern w:val="0"/>
          <w:sz w:val="24"/>
          <w:szCs w:val="24"/>
        </w:rPr>
        <w:t>又翻到一张有趣的整体图，如下图：</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7C7FFAB7" wp14:editId="54C24C3E">
            <wp:extent cx="7086600" cy="4819650"/>
            <wp:effectExtent l="0" t="0" r="0" b="0"/>
            <wp:docPr id="6" name="图片 6"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流程图"/>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86600" cy="4819650"/>
                    </a:xfrm>
                    <a:prstGeom prst="rect">
                      <a:avLst/>
                    </a:prstGeom>
                    <a:noFill/>
                    <a:ln>
                      <a:noFill/>
                    </a:ln>
                  </pic:spPr>
                </pic:pic>
              </a:graphicData>
            </a:graphic>
          </wp:inline>
        </w:drawing>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什么是 Spring 的内部 bean？</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只有将 Bean </w:t>
      </w:r>
      <w:r w:rsidRPr="009F3302">
        <w:rPr>
          <w:rFonts w:ascii="宋体" w:eastAsia="宋体" w:hAnsi="宋体" w:cs="宋体"/>
          <w:b/>
          <w:bCs/>
          <w:kern w:val="0"/>
          <w:sz w:val="24"/>
          <w:szCs w:val="24"/>
        </w:rPr>
        <w:t>仅</w:t>
      </w:r>
      <w:r w:rsidRPr="009F3302">
        <w:rPr>
          <w:rFonts w:ascii="宋体" w:eastAsia="宋体" w:hAnsi="宋体" w:cs="宋体"/>
          <w:kern w:val="0"/>
          <w:sz w:val="24"/>
          <w:szCs w:val="24"/>
        </w:rPr>
        <w:t>用作另一个 Bean 的属性时，才能将 Bean 声明为内部 Bean。</w:t>
      </w:r>
    </w:p>
    <w:p w:rsidR="009F3302" w:rsidRPr="009F3302" w:rsidRDefault="009F3302" w:rsidP="00FE73AF">
      <w:pPr>
        <w:widowControl/>
        <w:numPr>
          <w:ilvl w:val="0"/>
          <w:numId w:val="29"/>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为了定义 Bean，Spring 提供基于 XML 的配置元数据在 &lt;property&gt;或 &lt;constructor-arg&gt; 中提供了 &lt;bean&gt;元素的使用。</w:t>
      </w:r>
    </w:p>
    <w:p w:rsidR="009F3302" w:rsidRPr="009F3302" w:rsidRDefault="009F3302" w:rsidP="00FE73AF">
      <w:pPr>
        <w:widowControl/>
        <w:numPr>
          <w:ilvl w:val="0"/>
          <w:numId w:val="29"/>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内部 Bean 总是</w:t>
      </w:r>
      <w:r w:rsidRPr="009F3302">
        <w:rPr>
          <w:rFonts w:ascii="宋体" w:eastAsia="宋体" w:hAnsi="宋体" w:cs="宋体"/>
          <w:b/>
          <w:bCs/>
          <w:kern w:val="0"/>
          <w:sz w:val="24"/>
          <w:szCs w:val="24"/>
        </w:rPr>
        <w:t>匿名</w:t>
      </w:r>
      <w:r w:rsidRPr="009F3302">
        <w:rPr>
          <w:rFonts w:ascii="宋体" w:eastAsia="宋体" w:hAnsi="宋体" w:cs="宋体"/>
          <w:kern w:val="0"/>
          <w:sz w:val="24"/>
          <w:szCs w:val="24"/>
        </w:rPr>
        <w:t>的，并且它们总是作为</w:t>
      </w:r>
      <w:r w:rsidRPr="009F3302">
        <w:rPr>
          <w:rFonts w:ascii="宋体" w:eastAsia="宋体" w:hAnsi="宋体" w:cs="宋体"/>
          <w:b/>
          <w:bCs/>
          <w:kern w:val="0"/>
          <w:sz w:val="24"/>
          <w:szCs w:val="24"/>
        </w:rPr>
        <w:t>原型 Prototype</w:t>
      </w:r>
      <w:r w:rsidRPr="009F3302">
        <w:rPr>
          <w:rFonts w:ascii="宋体" w:eastAsia="宋体" w:hAnsi="宋体" w:cs="宋体"/>
          <w:kern w:val="0"/>
          <w:sz w:val="24"/>
          <w:szCs w:val="24"/>
        </w:rPr>
        <w:t xml:space="preserve"> 。</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例如，假设我们有一个 Student 类，其中引用了 Person 类。这里我们将</w:t>
      </w:r>
      <w:proofErr w:type="gramStart"/>
      <w:r w:rsidRPr="009F3302">
        <w:rPr>
          <w:rFonts w:ascii="宋体" w:eastAsia="宋体" w:hAnsi="宋体" w:cs="宋体"/>
          <w:kern w:val="0"/>
          <w:sz w:val="24"/>
          <w:szCs w:val="24"/>
        </w:rPr>
        <w:t>只创建</w:t>
      </w:r>
      <w:proofErr w:type="gramEnd"/>
      <w:r w:rsidRPr="009F3302">
        <w:rPr>
          <w:rFonts w:ascii="宋体" w:eastAsia="宋体" w:hAnsi="宋体" w:cs="宋体"/>
          <w:kern w:val="0"/>
          <w:sz w:val="24"/>
          <w:szCs w:val="24"/>
        </w:rPr>
        <w:t>一个 Person 类实例并在 Student 中使用它。示例代码如下：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0"/>
      </w:tblGrid>
      <w:tr w:rsidR="009F3302" w:rsidRPr="009F3302" w:rsidTr="009F3302">
        <w:trPr>
          <w:tblCellSpacing w:w="15" w:type="dxa"/>
        </w:trPr>
        <w:tc>
          <w:tcPr>
            <w:tcW w:w="0" w:type="auto"/>
            <w:vAlign w:val="center"/>
            <w:hideMark/>
          </w:tcPr>
          <w:p w:rsidR="009F3302" w:rsidRPr="009F3302" w:rsidRDefault="009F3302" w:rsidP="00FE7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3302">
              <w:rPr>
                <w:rFonts w:ascii="宋体" w:eastAsia="宋体" w:hAnsi="宋体" w:cs="宋体"/>
                <w:kern w:val="0"/>
                <w:sz w:val="24"/>
                <w:szCs w:val="24"/>
              </w:rPr>
              <w:t>// Student.java</w:t>
            </w:r>
            <w:r w:rsidRPr="009F3302">
              <w:rPr>
                <w:rFonts w:ascii="宋体" w:eastAsia="宋体" w:hAnsi="宋体" w:cs="宋体"/>
                <w:kern w:val="0"/>
                <w:sz w:val="24"/>
                <w:szCs w:val="24"/>
              </w:rPr>
              <w:br/>
            </w:r>
            <w:r w:rsidRPr="009F3302">
              <w:rPr>
                <w:rFonts w:ascii="宋体" w:eastAsia="宋体" w:hAnsi="宋体" w:cs="宋体"/>
                <w:kern w:val="0"/>
                <w:sz w:val="24"/>
                <w:szCs w:val="24"/>
              </w:rPr>
              <w:br/>
              <w:t>public class Student {</w:t>
            </w:r>
            <w:r w:rsidRPr="009F3302">
              <w:rPr>
                <w:rFonts w:ascii="宋体" w:eastAsia="宋体" w:hAnsi="宋体" w:cs="宋体"/>
                <w:kern w:val="0"/>
                <w:sz w:val="24"/>
                <w:szCs w:val="24"/>
              </w:rPr>
              <w:br/>
            </w:r>
            <w:r w:rsidRPr="009F3302">
              <w:rPr>
                <w:rFonts w:ascii="宋体" w:eastAsia="宋体" w:hAnsi="宋体" w:cs="宋体"/>
                <w:kern w:val="0"/>
                <w:sz w:val="24"/>
                <w:szCs w:val="24"/>
              </w:rPr>
              <w:br/>
              <w:t xml:space="preserve">    private Person person;</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r>
            <w:r w:rsidRPr="009F3302">
              <w:rPr>
                <w:rFonts w:ascii="宋体" w:eastAsia="宋体" w:hAnsi="宋体" w:cs="宋体"/>
                <w:kern w:val="0"/>
                <w:sz w:val="24"/>
                <w:szCs w:val="24"/>
              </w:rPr>
              <w:lastRenderedPageBreak/>
              <w:t xml:space="preserve">    // ... Setters and Getters</w:t>
            </w:r>
            <w:r w:rsidRPr="009F3302">
              <w:rPr>
                <w:rFonts w:ascii="宋体" w:eastAsia="宋体" w:hAnsi="宋体" w:cs="宋体"/>
                <w:kern w:val="0"/>
                <w:sz w:val="24"/>
                <w:szCs w:val="24"/>
              </w:rPr>
              <w:br/>
              <w:t>}</w:t>
            </w:r>
            <w:r w:rsidRPr="009F3302">
              <w:rPr>
                <w:rFonts w:ascii="宋体" w:eastAsia="宋体" w:hAnsi="宋体" w:cs="宋体"/>
                <w:kern w:val="0"/>
                <w:sz w:val="24"/>
                <w:szCs w:val="24"/>
              </w:rPr>
              <w:br/>
            </w:r>
            <w:r w:rsidRPr="009F3302">
              <w:rPr>
                <w:rFonts w:ascii="宋体" w:eastAsia="宋体" w:hAnsi="宋体" w:cs="宋体"/>
                <w:kern w:val="0"/>
                <w:sz w:val="24"/>
                <w:szCs w:val="24"/>
              </w:rPr>
              <w:br/>
              <w:t>// Person.java</w:t>
            </w:r>
            <w:r w:rsidRPr="009F3302">
              <w:rPr>
                <w:rFonts w:ascii="宋体" w:eastAsia="宋体" w:hAnsi="宋体" w:cs="宋体"/>
                <w:kern w:val="0"/>
                <w:sz w:val="24"/>
                <w:szCs w:val="24"/>
              </w:rPr>
              <w:br/>
            </w:r>
            <w:r w:rsidRPr="009F3302">
              <w:rPr>
                <w:rFonts w:ascii="宋体" w:eastAsia="宋体" w:hAnsi="宋体" w:cs="宋体"/>
                <w:kern w:val="0"/>
                <w:sz w:val="24"/>
                <w:szCs w:val="24"/>
              </w:rPr>
              <w:br/>
              <w:t>public class Person {</w:t>
            </w:r>
            <w:r w:rsidRPr="009F3302">
              <w:rPr>
                <w:rFonts w:ascii="宋体" w:eastAsia="宋体" w:hAnsi="宋体" w:cs="宋体"/>
                <w:kern w:val="0"/>
                <w:sz w:val="24"/>
                <w:szCs w:val="24"/>
              </w:rPr>
              <w:br/>
            </w:r>
            <w:r w:rsidRPr="009F3302">
              <w:rPr>
                <w:rFonts w:ascii="宋体" w:eastAsia="宋体" w:hAnsi="宋体" w:cs="宋体"/>
                <w:kern w:val="0"/>
                <w:sz w:val="24"/>
                <w:szCs w:val="24"/>
              </w:rPr>
              <w:br/>
              <w:t xml:space="preserve">    private String name;</w:t>
            </w:r>
            <w:r w:rsidRPr="009F3302">
              <w:rPr>
                <w:rFonts w:ascii="宋体" w:eastAsia="宋体" w:hAnsi="宋体" w:cs="宋体"/>
                <w:kern w:val="0"/>
                <w:sz w:val="24"/>
                <w:szCs w:val="24"/>
              </w:rPr>
              <w:br/>
              <w:t xml:space="preserve">    private String address;</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 xml:space="preserve">    // ... Setters and Getters</w:t>
            </w:r>
            <w:r w:rsidRPr="009F3302">
              <w:rPr>
                <w:rFonts w:ascii="宋体" w:eastAsia="宋体" w:hAnsi="宋体" w:cs="宋体"/>
                <w:kern w:val="0"/>
                <w:sz w:val="24"/>
                <w:szCs w:val="24"/>
              </w:rPr>
              <w:br/>
              <w:t>}</w:t>
            </w:r>
          </w:p>
        </w:tc>
      </w:tr>
    </w:tbl>
    <w:p w:rsidR="009F3302" w:rsidRPr="009F3302" w:rsidRDefault="009F3302" w:rsidP="00FE73AF">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30"/>
      </w:tblGrid>
      <w:tr w:rsidR="009F3302" w:rsidRPr="009F3302" w:rsidTr="009F3302">
        <w:trPr>
          <w:tblCellSpacing w:w="15" w:type="dxa"/>
        </w:trPr>
        <w:tc>
          <w:tcPr>
            <w:tcW w:w="0" w:type="auto"/>
            <w:vAlign w:val="center"/>
            <w:hideMark/>
          </w:tcPr>
          <w:p w:rsidR="009F3302" w:rsidRPr="009F3302" w:rsidRDefault="009F3302" w:rsidP="00FE7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3302">
              <w:rPr>
                <w:rFonts w:ascii="宋体" w:eastAsia="宋体" w:hAnsi="宋体" w:cs="宋体"/>
                <w:kern w:val="0"/>
                <w:sz w:val="24"/>
                <w:szCs w:val="24"/>
              </w:rPr>
              <w:t>&lt;!-- bean.xml --&gt;</w:t>
            </w:r>
            <w:r w:rsidRPr="009F3302">
              <w:rPr>
                <w:rFonts w:ascii="宋体" w:eastAsia="宋体" w:hAnsi="宋体" w:cs="宋体"/>
                <w:kern w:val="0"/>
                <w:sz w:val="24"/>
                <w:szCs w:val="24"/>
              </w:rPr>
              <w:br/>
            </w:r>
            <w:r w:rsidRPr="009F3302">
              <w:rPr>
                <w:rFonts w:ascii="宋体" w:eastAsia="宋体" w:hAnsi="宋体" w:cs="宋体"/>
                <w:kern w:val="0"/>
                <w:sz w:val="24"/>
                <w:szCs w:val="24"/>
              </w:rPr>
              <w:br/>
              <w:t>&lt;bean id=“StudentBean" class="com.edureka.Student"&gt;</w:t>
            </w:r>
            <w:r w:rsidRPr="009F3302">
              <w:rPr>
                <w:rFonts w:ascii="宋体" w:eastAsia="宋体" w:hAnsi="宋体" w:cs="宋体"/>
                <w:kern w:val="0"/>
                <w:sz w:val="24"/>
                <w:szCs w:val="24"/>
              </w:rPr>
              <w:br/>
              <w:t xml:space="preserve">    &lt;property name="person"&gt;</w:t>
            </w:r>
            <w:r w:rsidRPr="009F3302">
              <w:rPr>
                <w:rFonts w:ascii="宋体" w:eastAsia="宋体" w:hAnsi="宋体" w:cs="宋体"/>
                <w:kern w:val="0"/>
                <w:sz w:val="24"/>
                <w:szCs w:val="24"/>
              </w:rPr>
              <w:br/>
              <w:t xml:space="preserve">        &lt;!--This is inner bean --&gt;</w:t>
            </w:r>
            <w:r w:rsidRPr="009F3302">
              <w:rPr>
                <w:rFonts w:ascii="宋体" w:eastAsia="宋体" w:hAnsi="宋体" w:cs="宋体"/>
                <w:kern w:val="0"/>
                <w:sz w:val="24"/>
                <w:szCs w:val="24"/>
              </w:rPr>
              <w:br/>
              <w:t xml:space="preserve">        &lt;bean class="com.edureka.Person"&gt;</w:t>
            </w:r>
            <w:r w:rsidRPr="009F3302">
              <w:rPr>
                <w:rFonts w:ascii="宋体" w:eastAsia="宋体" w:hAnsi="宋体" w:cs="宋体"/>
                <w:kern w:val="0"/>
                <w:sz w:val="24"/>
                <w:szCs w:val="24"/>
              </w:rPr>
              <w:br/>
              <w:t xml:space="preserve">            &lt;property name="name" value=“Scott"&gt;&lt;/property&gt;</w:t>
            </w:r>
            <w:r w:rsidRPr="009F3302">
              <w:rPr>
                <w:rFonts w:ascii="宋体" w:eastAsia="宋体" w:hAnsi="宋体" w:cs="宋体"/>
                <w:kern w:val="0"/>
                <w:sz w:val="24"/>
                <w:szCs w:val="24"/>
              </w:rPr>
              <w:br/>
              <w:t xml:space="preserve">            &lt;property name="address" value=“Bangalore"&gt;&lt;/property&gt;</w:t>
            </w:r>
            <w:r w:rsidRPr="009F3302">
              <w:rPr>
                <w:rFonts w:ascii="宋体" w:eastAsia="宋体" w:hAnsi="宋体" w:cs="宋体"/>
                <w:kern w:val="0"/>
                <w:sz w:val="24"/>
                <w:szCs w:val="24"/>
              </w:rPr>
              <w:br/>
              <w:t xml:space="preserve">        &lt;/bean&gt;</w:t>
            </w:r>
            <w:r w:rsidRPr="009F3302">
              <w:rPr>
                <w:rFonts w:ascii="宋体" w:eastAsia="宋体" w:hAnsi="宋体" w:cs="宋体"/>
                <w:kern w:val="0"/>
                <w:sz w:val="24"/>
                <w:szCs w:val="24"/>
              </w:rPr>
              <w:br/>
              <w:t xml:space="preserve">    &lt;/property&gt;</w:t>
            </w:r>
            <w:r w:rsidRPr="009F3302">
              <w:rPr>
                <w:rFonts w:ascii="宋体" w:eastAsia="宋体" w:hAnsi="宋体" w:cs="宋体"/>
                <w:kern w:val="0"/>
                <w:sz w:val="24"/>
                <w:szCs w:val="24"/>
              </w:rPr>
              <w:br/>
              <w:t>&lt;/bean&gt;</w:t>
            </w:r>
          </w:p>
        </w:tc>
      </w:tr>
    </w:tbl>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什么是 Spring 装配？</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当 Bean 在 Spring 容器中组合在一起时，它被称为</w:t>
      </w:r>
      <w:r w:rsidRPr="009F3302">
        <w:rPr>
          <w:rFonts w:ascii="宋体" w:eastAsia="宋体" w:hAnsi="宋体" w:cs="宋体"/>
          <w:b/>
          <w:bCs/>
          <w:kern w:val="0"/>
          <w:sz w:val="24"/>
          <w:szCs w:val="24"/>
        </w:rPr>
        <w:t>装配</w:t>
      </w:r>
      <w:r w:rsidRPr="009F3302">
        <w:rPr>
          <w:rFonts w:ascii="宋体" w:eastAsia="宋体" w:hAnsi="宋体" w:cs="宋体"/>
          <w:kern w:val="0"/>
          <w:sz w:val="24"/>
          <w:szCs w:val="24"/>
        </w:rPr>
        <w:t xml:space="preserve">或 </w:t>
      </w:r>
      <w:r w:rsidRPr="009F3302">
        <w:rPr>
          <w:rFonts w:ascii="宋体" w:eastAsia="宋体" w:hAnsi="宋体" w:cs="宋体"/>
          <w:b/>
          <w:bCs/>
          <w:kern w:val="0"/>
          <w:sz w:val="24"/>
          <w:szCs w:val="24"/>
        </w:rPr>
        <w:t>Bean 装配</w:t>
      </w:r>
      <w:r w:rsidRPr="009F3302">
        <w:rPr>
          <w:rFonts w:ascii="宋体" w:eastAsia="宋体" w:hAnsi="宋体" w:cs="宋体"/>
          <w:kern w:val="0"/>
          <w:sz w:val="24"/>
          <w:szCs w:val="24"/>
        </w:rPr>
        <w:t>。Spring 容器需要知道需要什么 Bean 以及容器应该如何使用依赖注入来将 Bean 绑定在一起，同时装配 Bean 。</w:t>
      </w:r>
    </w:p>
    <w:p w:rsidR="009F3302" w:rsidRPr="009F3302" w:rsidRDefault="009F3302" w:rsidP="00FE73AF">
      <w:pPr>
        <w:widowControl/>
        <w:spacing w:beforeAutospacing="1" w:afterAutospacing="1"/>
        <w:jc w:val="left"/>
        <w:rPr>
          <w:rFonts w:ascii="宋体" w:eastAsia="宋体" w:hAnsi="宋体" w:cs="宋体"/>
          <w:kern w:val="0"/>
          <w:sz w:val="24"/>
          <w:szCs w:val="24"/>
        </w:rPr>
      </w:pPr>
      <w:r w:rsidRPr="009F3302">
        <w:rPr>
          <w:rFonts w:ascii="宋体" w:eastAsia="宋体" w:hAnsi="宋体" w:cs="宋体"/>
          <w:kern w:val="0"/>
          <w:sz w:val="24"/>
          <w:szCs w:val="24"/>
        </w:rPr>
        <w:t>装配，和上文提到的 DI 依赖注入，实际是一个东西。</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b/>
          <w:bCs/>
          <w:kern w:val="0"/>
          <w:sz w:val="24"/>
          <w:szCs w:val="24"/>
        </w:rPr>
        <w:t>自动装配有哪些方式？</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Spring 容器能够自动装配 Bean 。也就是说，可以通过检查 BeanFactory 的内容让 Spring 自动解析 Bean 的协作者。</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自动装配的不同模式：</w:t>
      </w:r>
    </w:p>
    <w:p w:rsidR="009F3302" w:rsidRPr="009F3302" w:rsidRDefault="009F3302" w:rsidP="00FE73AF">
      <w:pPr>
        <w:widowControl/>
        <w:numPr>
          <w:ilvl w:val="0"/>
          <w:numId w:val="30"/>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no - 这是默认设置，表示没有自动装配。应使用显式 Bean 引用进行装配。</w:t>
      </w:r>
    </w:p>
    <w:p w:rsidR="009F3302" w:rsidRPr="009F3302" w:rsidRDefault="009F3302" w:rsidP="00FE73AF">
      <w:pPr>
        <w:widowControl/>
        <w:numPr>
          <w:ilvl w:val="0"/>
          <w:numId w:val="30"/>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byName - 它根据 Bean 的名称注入对象依赖项。它匹配并装配其属性与 XML 文件中由相同名称定义的 Bean 。</w:t>
      </w:r>
    </w:p>
    <w:p w:rsidR="009F3302" w:rsidRPr="009F3302" w:rsidRDefault="009F3302" w:rsidP="00FE73AF">
      <w:pPr>
        <w:widowControl/>
        <w:numPr>
          <w:ilvl w:val="0"/>
          <w:numId w:val="30"/>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lastRenderedPageBreak/>
        <w:t>【最常用】</w:t>
      </w:r>
      <w:r w:rsidRPr="009F3302">
        <w:rPr>
          <w:rFonts w:ascii="宋体" w:eastAsia="宋体" w:hAnsi="宋体" w:cs="宋体"/>
          <w:b/>
          <w:bCs/>
          <w:kern w:val="0"/>
          <w:sz w:val="24"/>
          <w:szCs w:val="24"/>
        </w:rPr>
        <w:t>byType</w:t>
      </w:r>
      <w:r w:rsidRPr="009F3302">
        <w:rPr>
          <w:rFonts w:ascii="宋体" w:eastAsia="宋体" w:hAnsi="宋体" w:cs="宋体"/>
          <w:kern w:val="0"/>
          <w:sz w:val="24"/>
          <w:szCs w:val="24"/>
        </w:rPr>
        <w:t xml:space="preserve"> - 它根据类型注入对象依赖项。如果属性的类型与 XML 文件中的一个 Bean 类型匹配，则匹配并装配属性。</w:t>
      </w:r>
    </w:p>
    <w:p w:rsidR="009F3302" w:rsidRPr="009F3302" w:rsidRDefault="009F3302" w:rsidP="00FE73AF">
      <w:pPr>
        <w:widowControl/>
        <w:numPr>
          <w:ilvl w:val="0"/>
          <w:numId w:val="30"/>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构造函数 - 它通过调用类的构造函数来注入依赖项。它有大量的参数。</w:t>
      </w:r>
    </w:p>
    <w:p w:rsidR="009F3302" w:rsidRPr="009F3302" w:rsidRDefault="009F3302" w:rsidP="00FE73AF">
      <w:pPr>
        <w:widowControl/>
        <w:numPr>
          <w:ilvl w:val="0"/>
          <w:numId w:val="30"/>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autodetect - 首先容器尝试通过构造函数使用 autowire 装配，如果不能，则尝试通过 byType 自动装配。</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b/>
          <w:bCs/>
          <w:kern w:val="0"/>
          <w:sz w:val="24"/>
          <w:szCs w:val="24"/>
        </w:rPr>
        <w:t>自动装配有什么局限？</w:t>
      </w:r>
    </w:p>
    <w:p w:rsidR="009F3302" w:rsidRPr="009F3302" w:rsidRDefault="009F3302" w:rsidP="00FE73AF">
      <w:pPr>
        <w:widowControl/>
        <w:spacing w:beforeAutospacing="1" w:afterAutospacing="1"/>
        <w:jc w:val="left"/>
        <w:rPr>
          <w:rFonts w:ascii="宋体" w:eastAsia="宋体" w:hAnsi="宋体" w:cs="宋体"/>
          <w:kern w:val="0"/>
          <w:sz w:val="24"/>
          <w:szCs w:val="24"/>
        </w:rPr>
      </w:pPr>
      <w:proofErr w:type="gramStart"/>
      <w:r w:rsidRPr="009F3302">
        <w:rPr>
          <w:rFonts w:ascii="宋体" w:eastAsia="宋体" w:hAnsi="宋体" w:cs="宋体"/>
          <w:kern w:val="0"/>
          <w:sz w:val="24"/>
          <w:szCs w:val="24"/>
        </w:rPr>
        <w:t>艿艿</w:t>
      </w:r>
      <w:proofErr w:type="gramEnd"/>
      <w:r w:rsidRPr="009F3302">
        <w:rPr>
          <w:rFonts w:ascii="宋体" w:eastAsia="宋体" w:hAnsi="宋体" w:cs="宋体"/>
          <w:kern w:val="0"/>
          <w:sz w:val="24"/>
          <w:szCs w:val="24"/>
        </w:rPr>
        <w:t>：这个题目，了解下即可，也不是很准确。</w:t>
      </w:r>
    </w:p>
    <w:p w:rsidR="009F3302" w:rsidRPr="009F3302" w:rsidRDefault="009F3302" w:rsidP="00FE73AF">
      <w:pPr>
        <w:widowControl/>
        <w:numPr>
          <w:ilvl w:val="0"/>
          <w:numId w:val="31"/>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覆盖的可能性 - 您始终可以使用 &lt;constructor-arg&gt; 和 &lt;property&gt; 设置指定依赖项，这将覆盖自动装配。</w:t>
      </w:r>
    </w:p>
    <w:p w:rsidR="009F3302" w:rsidRPr="009F3302" w:rsidRDefault="009F3302" w:rsidP="00FE73AF">
      <w:pPr>
        <w:widowControl/>
        <w:numPr>
          <w:ilvl w:val="0"/>
          <w:numId w:val="31"/>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基本元数据类型 - 简单属性（如原数据类型，字符串和类）无法自动装配。</w:t>
      </w:r>
    </w:p>
    <w:p w:rsidR="009F3302" w:rsidRPr="009F3302" w:rsidRDefault="009F3302" w:rsidP="00FE73AF">
      <w:pPr>
        <w:widowControl/>
        <w:spacing w:beforeAutospacing="1"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这种，严格来说，也不能称为局限。因为可以通过配置文件来解决。</w:t>
      </w:r>
    </w:p>
    <w:p w:rsidR="009F3302" w:rsidRPr="009F3302" w:rsidRDefault="009F3302" w:rsidP="00FE73AF">
      <w:pPr>
        <w:widowControl/>
        <w:numPr>
          <w:ilvl w:val="0"/>
          <w:numId w:val="31"/>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令人困惑的性质 - 总是喜欢使用明确的装配，因为自动装配不太精确。</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解释什么叫延迟加载？</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默认情况下，容器启动之后会将所有作用域</w:t>
      </w:r>
      <w:proofErr w:type="gramStart"/>
      <w:r w:rsidRPr="009F3302">
        <w:rPr>
          <w:rFonts w:ascii="宋体" w:eastAsia="宋体" w:hAnsi="宋体" w:cs="宋体"/>
          <w:kern w:val="0"/>
          <w:sz w:val="24"/>
          <w:szCs w:val="24"/>
        </w:rPr>
        <w:t>为</w:t>
      </w:r>
      <w:r w:rsidRPr="009F3302">
        <w:rPr>
          <w:rFonts w:ascii="宋体" w:eastAsia="宋体" w:hAnsi="宋体" w:cs="宋体"/>
          <w:b/>
          <w:bCs/>
          <w:kern w:val="0"/>
          <w:sz w:val="24"/>
          <w:szCs w:val="24"/>
        </w:rPr>
        <w:t>单例</w:t>
      </w:r>
      <w:r w:rsidRPr="009F3302">
        <w:rPr>
          <w:rFonts w:ascii="宋体" w:eastAsia="宋体" w:hAnsi="宋体" w:cs="宋体"/>
          <w:kern w:val="0"/>
          <w:sz w:val="24"/>
          <w:szCs w:val="24"/>
        </w:rPr>
        <w:t>的</w:t>
      </w:r>
      <w:proofErr w:type="gramEnd"/>
      <w:r w:rsidRPr="009F3302">
        <w:rPr>
          <w:rFonts w:ascii="宋体" w:eastAsia="宋体" w:hAnsi="宋体" w:cs="宋体"/>
          <w:kern w:val="0"/>
          <w:sz w:val="24"/>
          <w:szCs w:val="24"/>
        </w:rPr>
        <w:t xml:space="preserve"> Bean </w:t>
      </w:r>
      <w:proofErr w:type="gramStart"/>
      <w:r w:rsidRPr="009F3302">
        <w:rPr>
          <w:rFonts w:ascii="宋体" w:eastAsia="宋体" w:hAnsi="宋体" w:cs="宋体"/>
          <w:kern w:val="0"/>
          <w:sz w:val="24"/>
          <w:szCs w:val="24"/>
        </w:rPr>
        <w:t>都创建</w:t>
      </w:r>
      <w:proofErr w:type="gramEnd"/>
      <w:r w:rsidRPr="009F3302">
        <w:rPr>
          <w:rFonts w:ascii="宋体" w:eastAsia="宋体" w:hAnsi="宋体" w:cs="宋体"/>
          <w:kern w:val="0"/>
          <w:sz w:val="24"/>
          <w:szCs w:val="24"/>
        </w:rPr>
        <w:t>好，但是有的业务场景我们并不需要它提前</w:t>
      </w:r>
      <w:proofErr w:type="gramStart"/>
      <w:r w:rsidRPr="009F3302">
        <w:rPr>
          <w:rFonts w:ascii="宋体" w:eastAsia="宋体" w:hAnsi="宋体" w:cs="宋体"/>
          <w:kern w:val="0"/>
          <w:sz w:val="24"/>
          <w:szCs w:val="24"/>
        </w:rPr>
        <w:t>都创建</w:t>
      </w:r>
      <w:proofErr w:type="gramEnd"/>
      <w:r w:rsidRPr="009F3302">
        <w:rPr>
          <w:rFonts w:ascii="宋体" w:eastAsia="宋体" w:hAnsi="宋体" w:cs="宋体"/>
          <w:kern w:val="0"/>
          <w:sz w:val="24"/>
          <w:szCs w:val="24"/>
        </w:rPr>
        <w:t>好。此时，我们可以在Bean 中设置 lzay-init = "true" 。</w:t>
      </w:r>
    </w:p>
    <w:p w:rsidR="009F3302" w:rsidRPr="009F3302" w:rsidRDefault="009F3302" w:rsidP="00FE73AF">
      <w:pPr>
        <w:widowControl/>
        <w:numPr>
          <w:ilvl w:val="0"/>
          <w:numId w:val="32"/>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这样，当容器启动之后，作用域</w:t>
      </w:r>
      <w:proofErr w:type="gramStart"/>
      <w:r w:rsidRPr="009F3302">
        <w:rPr>
          <w:rFonts w:ascii="宋体" w:eastAsia="宋体" w:hAnsi="宋体" w:cs="宋体"/>
          <w:kern w:val="0"/>
          <w:sz w:val="24"/>
          <w:szCs w:val="24"/>
        </w:rPr>
        <w:t>为单例的</w:t>
      </w:r>
      <w:proofErr w:type="gramEnd"/>
      <w:r w:rsidRPr="009F3302">
        <w:rPr>
          <w:rFonts w:ascii="宋体" w:eastAsia="宋体" w:hAnsi="宋体" w:cs="宋体"/>
          <w:kern w:val="0"/>
          <w:sz w:val="24"/>
          <w:szCs w:val="24"/>
        </w:rPr>
        <w:t xml:space="preserve"> Bean ，就不在创建。</w:t>
      </w:r>
    </w:p>
    <w:p w:rsidR="009F3302" w:rsidRPr="009F3302" w:rsidRDefault="009F3302" w:rsidP="00FE73AF">
      <w:pPr>
        <w:widowControl/>
        <w:numPr>
          <w:ilvl w:val="0"/>
          <w:numId w:val="32"/>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而是在获得该 Bean 时，才真正在创建加载。</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Spring 框架中</w:t>
      </w:r>
      <w:proofErr w:type="gramStart"/>
      <w:r w:rsidRPr="009F3302">
        <w:rPr>
          <w:rFonts w:ascii="宋体" w:eastAsia="宋体" w:hAnsi="宋体" w:cs="宋体"/>
          <w:b/>
          <w:bCs/>
          <w:kern w:val="0"/>
          <w:sz w:val="36"/>
          <w:szCs w:val="36"/>
        </w:rPr>
        <w:t>的单例</w:t>
      </w:r>
      <w:proofErr w:type="gramEnd"/>
      <w:r w:rsidRPr="009F3302">
        <w:rPr>
          <w:rFonts w:ascii="宋体" w:eastAsia="宋体" w:hAnsi="宋体" w:cs="宋体"/>
          <w:b/>
          <w:bCs/>
          <w:kern w:val="0"/>
          <w:sz w:val="36"/>
          <w:szCs w:val="36"/>
        </w:rPr>
        <w:t xml:space="preserve"> Bean 是线程安全的么？</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Spring 框架并没有对</w:t>
      </w:r>
      <w:hyperlink r:id="rId28" w:tgtFrame="_blank" w:history="1">
        <w:proofErr w:type="gramStart"/>
        <w:r w:rsidRPr="009F3302">
          <w:rPr>
            <w:rFonts w:ascii="宋体" w:eastAsia="宋体" w:hAnsi="宋体" w:cs="宋体"/>
            <w:color w:val="0000FF"/>
            <w:kern w:val="0"/>
            <w:sz w:val="24"/>
            <w:szCs w:val="24"/>
            <w:u w:val="single"/>
          </w:rPr>
          <w:t>单例</w:t>
        </w:r>
        <w:proofErr w:type="gramEnd"/>
      </w:hyperlink>
      <w:r w:rsidRPr="009F3302">
        <w:rPr>
          <w:rFonts w:ascii="宋体" w:eastAsia="宋体" w:hAnsi="宋体" w:cs="宋体"/>
          <w:kern w:val="0"/>
          <w:sz w:val="24"/>
          <w:szCs w:val="24"/>
        </w:rPr>
        <w:t xml:space="preserve"> Bean 进行</w:t>
      </w:r>
      <w:proofErr w:type="gramStart"/>
      <w:r w:rsidRPr="009F3302">
        <w:rPr>
          <w:rFonts w:ascii="宋体" w:eastAsia="宋体" w:hAnsi="宋体" w:cs="宋体"/>
          <w:kern w:val="0"/>
          <w:sz w:val="24"/>
          <w:szCs w:val="24"/>
        </w:rPr>
        <w:t>任何多</w:t>
      </w:r>
      <w:proofErr w:type="gramEnd"/>
      <w:r w:rsidRPr="009F3302">
        <w:rPr>
          <w:rFonts w:ascii="宋体" w:eastAsia="宋体" w:hAnsi="宋体" w:cs="宋体"/>
          <w:kern w:val="0"/>
          <w:sz w:val="24"/>
          <w:szCs w:val="24"/>
        </w:rPr>
        <w:t>线程的封装处理。</w:t>
      </w:r>
    </w:p>
    <w:p w:rsidR="009F3302" w:rsidRPr="009F3302" w:rsidRDefault="009F3302" w:rsidP="00FE73AF">
      <w:pPr>
        <w:widowControl/>
        <w:numPr>
          <w:ilvl w:val="0"/>
          <w:numId w:val="33"/>
        </w:numPr>
        <w:spacing w:before="100" w:beforeAutospacing="1" w:after="100" w:afterAutospacing="1"/>
        <w:jc w:val="left"/>
        <w:rPr>
          <w:rFonts w:ascii="宋体" w:eastAsia="宋体" w:hAnsi="宋体" w:cs="宋体"/>
          <w:kern w:val="0"/>
          <w:sz w:val="24"/>
          <w:szCs w:val="24"/>
        </w:rPr>
      </w:pPr>
      <w:proofErr w:type="gramStart"/>
      <w:r w:rsidRPr="009F3302">
        <w:rPr>
          <w:rFonts w:ascii="宋体" w:eastAsia="宋体" w:hAnsi="宋体" w:cs="宋体"/>
          <w:kern w:val="0"/>
          <w:sz w:val="24"/>
          <w:szCs w:val="24"/>
        </w:rPr>
        <w:t>关于单例</w:t>
      </w:r>
      <w:proofErr w:type="gramEnd"/>
      <w:r w:rsidRPr="009F3302">
        <w:rPr>
          <w:rFonts w:ascii="宋体" w:eastAsia="宋体" w:hAnsi="宋体" w:cs="宋体"/>
          <w:kern w:val="0"/>
          <w:sz w:val="24"/>
          <w:szCs w:val="24"/>
        </w:rPr>
        <w:t xml:space="preserve"> Bean 的</w:t>
      </w:r>
      <w:hyperlink r:id="rId29" w:tgtFrame="_blank" w:history="1">
        <w:r w:rsidRPr="009F3302">
          <w:rPr>
            <w:rFonts w:ascii="宋体" w:eastAsia="宋体" w:hAnsi="宋体" w:cs="宋体"/>
            <w:color w:val="0000FF"/>
            <w:kern w:val="0"/>
            <w:sz w:val="24"/>
            <w:szCs w:val="24"/>
            <w:u w:val="single"/>
          </w:rPr>
          <w:t>线程安全</w:t>
        </w:r>
      </w:hyperlink>
      <w:r w:rsidRPr="009F3302">
        <w:rPr>
          <w:rFonts w:ascii="宋体" w:eastAsia="宋体" w:hAnsi="宋体" w:cs="宋体"/>
          <w:kern w:val="0"/>
          <w:sz w:val="24"/>
          <w:szCs w:val="24"/>
        </w:rPr>
        <w:t>和并发问题，需要开发者自行去搞定。</w:t>
      </w:r>
    </w:p>
    <w:p w:rsidR="009F3302" w:rsidRPr="009F3302" w:rsidRDefault="009F3302" w:rsidP="00FE73AF">
      <w:pPr>
        <w:widowControl/>
        <w:numPr>
          <w:ilvl w:val="0"/>
          <w:numId w:val="33"/>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并且，</w:t>
      </w:r>
      <w:proofErr w:type="gramStart"/>
      <w:r w:rsidRPr="009F3302">
        <w:rPr>
          <w:rFonts w:ascii="宋体" w:eastAsia="宋体" w:hAnsi="宋体" w:cs="宋体"/>
          <w:kern w:val="0"/>
          <w:sz w:val="24"/>
          <w:szCs w:val="24"/>
        </w:rPr>
        <w:t>单例的</w:t>
      </w:r>
      <w:proofErr w:type="gramEnd"/>
      <w:r w:rsidRPr="009F3302">
        <w:rPr>
          <w:rFonts w:ascii="宋体" w:eastAsia="宋体" w:hAnsi="宋体" w:cs="宋体"/>
          <w:kern w:val="0"/>
          <w:sz w:val="24"/>
          <w:szCs w:val="24"/>
        </w:rPr>
        <w:t>线程安全问题，也不是 Spring 应该去关心的。Spring 应该做的是，提供根据配置，</w:t>
      </w:r>
      <w:proofErr w:type="gramStart"/>
      <w:r w:rsidRPr="009F3302">
        <w:rPr>
          <w:rFonts w:ascii="宋体" w:eastAsia="宋体" w:hAnsi="宋体" w:cs="宋体"/>
          <w:kern w:val="0"/>
          <w:sz w:val="24"/>
          <w:szCs w:val="24"/>
        </w:rPr>
        <w:t>创建单例</w:t>
      </w:r>
      <w:proofErr w:type="gramEnd"/>
      <w:r w:rsidRPr="009F3302">
        <w:rPr>
          <w:rFonts w:ascii="宋体" w:eastAsia="宋体" w:hAnsi="宋体" w:cs="宋体"/>
          <w:kern w:val="0"/>
          <w:sz w:val="24"/>
          <w:szCs w:val="24"/>
        </w:rPr>
        <w:t xml:space="preserve"> Bean 或多例 Bean 的功能。</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当然，但实际上，大部分的 Spring Bean 并没有可变的状态(比如Serview 类和 DAO 类)，所以在某种程度上说 Spring </w:t>
      </w:r>
      <w:proofErr w:type="gramStart"/>
      <w:r w:rsidRPr="009F3302">
        <w:rPr>
          <w:rFonts w:ascii="宋体" w:eastAsia="宋体" w:hAnsi="宋体" w:cs="宋体"/>
          <w:kern w:val="0"/>
          <w:sz w:val="24"/>
          <w:szCs w:val="24"/>
        </w:rPr>
        <w:t>的单例</w:t>
      </w:r>
      <w:proofErr w:type="gramEnd"/>
      <w:r w:rsidRPr="009F3302">
        <w:rPr>
          <w:rFonts w:ascii="宋体" w:eastAsia="宋体" w:hAnsi="宋体" w:cs="宋体"/>
          <w:kern w:val="0"/>
          <w:sz w:val="24"/>
          <w:szCs w:val="24"/>
        </w:rPr>
        <w:t xml:space="preserve"> Bean 是线程安全的。</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如果你的 Bean 有多种状态的话，就需要自行保证线程安全。最浅显的解决办法，就是将多态 Bean 的作用域( Scope )由 Singleton 变更为 Prototype 。</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Spring Bean 怎么解决循环依赖的问题？</w:t>
      </w:r>
    </w:p>
    <w:p w:rsidR="009F3302" w:rsidRPr="009F3302" w:rsidRDefault="009F3302" w:rsidP="00FE73AF">
      <w:pPr>
        <w:widowControl/>
        <w:spacing w:beforeAutospacing="1" w:afterAutospacing="1"/>
        <w:jc w:val="left"/>
        <w:rPr>
          <w:rFonts w:ascii="宋体" w:eastAsia="宋体" w:hAnsi="宋体" w:cs="宋体"/>
          <w:kern w:val="0"/>
          <w:sz w:val="24"/>
          <w:szCs w:val="24"/>
        </w:rPr>
      </w:pPr>
      <w:proofErr w:type="gramStart"/>
      <w:r w:rsidRPr="009F3302">
        <w:rPr>
          <w:rFonts w:ascii="宋体" w:eastAsia="宋体" w:hAnsi="宋体" w:cs="宋体"/>
          <w:kern w:val="0"/>
          <w:sz w:val="24"/>
          <w:szCs w:val="24"/>
        </w:rPr>
        <w:lastRenderedPageBreak/>
        <w:t>艿艿</w:t>
      </w:r>
      <w:proofErr w:type="gramEnd"/>
      <w:r w:rsidRPr="009F3302">
        <w:rPr>
          <w:rFonts w:ascii="宋体" w:eastAsia="宋体" w:hAnsi="宋体" w:cs="宋体"/>
          <w:kern w:val="0"/>
          <w:sz w:val="24"/>
          <w:szCs w:val="24"/>
        </w:rPr>
        <w:t>说：能回答出这个问题的，一般是比较厉害的。</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这是个比较复杂的问题，有能力的胖友，</w:t>
      </w:r>
      <w:proofErr w:type="gramStart"/>
      <w:r w:rsidRPr="009F3302">
        <w:rPr>
          <w:rFonts w:ascii="宋体" w:eastAsia="宋体" w:hAnsi="宋体" w:cs="宋体"/>
          <w:kern w:val="0"/>
          <w:sz w:val="24"/>
          <w:szCs w:val="24"/>
        </w:rPr>
        <w:t>建议看</w:t>
      </w:r>
      <w:proofErr w:type="gramEnd"/>
      <w:r w:rsidRPr="009F3302">
        <w:rPr>
          <w:rFonts w:ascii="宋体" w:eastAsia="宋体" w:hAnsi="宋体" w:cs="宋体"/>
          <w:kern w:val="0"/>
          <w:sz w:val="24"/>
          <w:szCs w:val="24"/>
        </w:rPr>
        <w:t xml:space="preserve">下 </w:t>
      </w:r>
      <w:hyperlink r:id="rId30" w:history="1">
        <w:r w:rsidRPr="009F3302">
          <w:rPr>
            <w:rFonts w:ascii="宋体" w:eastAsia="宋体" w:hAnsi="宋体" w:cs="宋体"/>
            <w:color w:val="0000FF"/>
            <w:kern w:val="0"/>
            <w:sz w:val="24"/>
            <w:szCs w:val="24"/>
            <w:u w:val="single"/>
          </w:rPr>
          <w:t>《【死磕 Spring】—— IoC 之加载 Bean：创建 Bean（五）之循环依赖处理》</w:t>
        </w:r>
      </w:hyperlink>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感觉，不通过源码，很难解释清楚这个问题。如果看不懂的胖友，可以在认真看完，在星球里，我们一起多交流下。好玩的。</w:t>
      </w:r>
    </w:p>
    <w:p w:rsidR="009F3302" w:rsidRPr="009F3302" w:rsidRDefault="009F3302" w:rsidP="00FE73AF">
      <w:pPr>
        <w:widowControl/>
        <w:spacing w:before="100" w:beforeAutospacing="1" w:after="100" w:afterAutospacing="1"/>
        <w:jc w:val="left"/>
        <w:outlineLvl w:val="1"/>
        <w:rPr>
          <w:rFonts w:ascii="宋体" w:eastAsia="宋体" w:hAnsi="宋体" w:cs="宋体"/>
          <w:b/>
          <w:bCs/>
          <w:kern w:val="36"/>
          <w:sz w:val="48"/>
          <w:szCs w:val="48"/>
        </w:rPr>
      </w:pPr>
      <w:r w:rsidRPr="009F3302">
        <w:rPr>
          <w:rFonts w:ascii="宋体" w:eastAsia="宋体" w:hAnsi="宋体" w:cs="宋体"/>
          <w:b/>
          <w:bCs/>
          <w:kern w:val="36"/>
          <w:sz w:val="48"/>
          <w:szCs w:val="48"/>
        </w:rPr>
        <w:t>Spring 注解</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这块内容，实际写在 </w:t>
      </w:r>
      <w:hyperlink r:id="rId31" w:history="1">
        <w:r w:rsidRPr="009F3302">
          <w:rPr>
            <w:rFonts w:ascii="宋体" w:eastAsia="宋体" w:hAnsi="宋体" w:cs="宋体"/>
            <w:color w:val="0000FF"/>
            <w:kern w:val="0"/>
            <w:sz w:val="24"/>
            <w:szCs w:val="24"/>
            <w:u w:val="single"/>
          </w:rPr>
          <w:t>「Spring Bean」</w:t>
        </w:r>
      </w:hyperlink>
      <w:r w:rsidRPr="009F3302">
        <w:rPr>
          <w:rFonts w:ascii="宋体" w:eastAsia="宋体" w:hAnsi="宋体" w:cs="宋体"/>
          <w:kern w:val="0"/>
          <w:sz w:val="24"/>
          <w:szCs w:val="24"/>
        </w:rPr>
        <w:t xml:space="preserve"> 中比较合适，考虑到后续的问题，都是关于注解的，所以单独起一个大的章节。</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什么是基于注解的容器配置？</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不使用 XML 来描述 Bean 装配，开发人员通过在相关的类，方法或字段声明上使用</w:t>
      </w:r>
      <w:r w:rsidRPr="009F3302">
        <w:rPr>
          <w:rFonts w:ascii="宋体" w:eastAsia="宋体" w:hAnsi="宋体" w:cs="宋体"/>
          <w:b/>
          <w:bCs/>
          <w:kern w:val="0"/>
          <w:sz w:val="24"/>
          <w:szCs w:val="24"/>
        </w:rPr>
        <w:t>注解</w:t>
      </w:r>
      <w:r w:rsidRPr="009F3302">
        <w:rPr>
          <w:rFonts w:ascii="宋体" w:eastAsia="宋体" w:hAnsi="宋体" w:cs="宋体"/>
          <w:kern w:val="0"/>
          <w:sz w:val="24"/>
          <w:szCs w:val="24"/>
        </w:rPr>
        <w:t>将配置移动到组件类本身。它可以作为 XML 设置的替代方案。例如：</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Spring 的 Java 配置是通过使用 @Bean 和 @Configuration 来实现。</w:t>
      </w:r>
    </w:p>
    <w:p w:rsidR="009F3302" w:rsidRPr="009F3302" w:rsidRDefault="009F3302" w:rsidP="00FE73AF">
      <w:pPr>
        <w:widowControl/>
        <w:numPr>
          <w:ilvl w:val="0"/>
          <w:numId w:val="34"/>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@Bean 注解，扮演与 &lt;bean /&gt; 元素相同的角色。</w:t>
      </w:r>
    </w:p>
    <w:p w:rsidR="009F3302" w:rsidRPr="009F3302" w:rsidRDefault="009F3302" w:rsidP="00FE73AF">
      <w:pPr>
        <w:widowControl/>
        <w:numPr>
          <w:ilvl w:val="0"/>
          <w:numId w:val="34"/>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@Configuration 注解的类，允许通过简单地调用同一个类中的其他 @Bean 方法来定义 Bean 间依赖关系。</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示例如下：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0"/>
      </w:tblGrid>
      <w:tr w:rsidR="009F3302" w:rsidRPr="009F3302" w:rsidTr="009F3302">
        <w:trPr>
          <w:tblCellSpacing w:w="15" w:type="dxa"/>
        </w:trPr>
        <w:tc>
          <w:tcPr>
            <w:tcW w:w="0" w:type="auto"/>
            <w:vAlign w:val="center"/>
            <w:hideMark/>
          </w:tcPr>
          <w:p w:rsidR="009F3302" w:rsidRPr="009F3302" w:rsidRDefault="009F3302" w:rsidP="00FE7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3302">
              <w:rPr>
                <w:rFonts w:ascii="宋体" w:eastAsia="宋体" w:hAnsi="宋体" w:cs="宋体"/>
                <w:kern w:val="0"/>
                <w:sz w:val="24"/>
                <w:szCs w:val="24"/>
              </w:rPr>
              <w:t>@Configuration</w:t>
            </w:r>
            <w:r w:rsidRPr="009F3302">
              <w:rPr>
                <w:rFonts w:ascii="宋体" w:eastAsia="宋体" w:hAnsi="宋体" w:cs="宋体"/>
                <w:kern w:val="0"/>
                <w:sz w:val="24"/>
                <w:szCs w:val="24"/>
              </w:rPr>
              <w:br/>
              <w:t>public class StudentConfig {</w:t>
            </w:r>
            <w:r w:rsidRPr="009F3302">
              <w:rPr>
                <w:rFonts w:ascii="宋体" w:eastAsia="宋体" w:hAnsi="宋体" w:cs="宋体"/>
                <w:kern w:val="0"/>
                <w:sz w:val="24"/>
                <w:szCs w:val="24"/>
              </w:rPr>
              <w:br/>
            </w:r>
            <w:r w:rsidRPr="009F3302">
              <w:rPr>
                <w:rFonts w:ascii="宋体" w:eastAsia="宋体" w:hAnsi="宋体" w:cs="宋体"/>
                <w:kern w:val="0"/>
                <w:sz w:val="24"/>
                <w:szCs w:val="24"/>
              </w:rPr>
              <w:br/>
              <w:t xml:space="preserve">    @Bean</w:t>
            </w:r>
            <w:r w:rsidRPr="009F3302">
              <w:rPr>
                <w:rFonts w:ascii="宋体" w:eastAsia="宋体" w:hAnsi="宋体" w:cs="宋体"/>
                <w:kern w:val="0"/>
                <w:sz w:val="24"/>
                <w:szCs w:val="24"/>
              </w:rPr>
              <w:br/>
              <w:t xml:space="preserve">    public StudentBean myStudent() {</w:t>
            </w:r>
            <w:r w:rsidRPr="009F3302">
              <w:rPr>
                <w:rFonts w:ascii="宋体" w:eastAsia="宋体" w:hAnsi="宋体" w:cs="宋体"/>
                <w:kern w:val="0"/>
                <w:sz w:val="24"/>
                <w:szCs w:val="24"/>
              </w:rPr>
              <w:br/>
              <w:t xml:space="preserve">        return new StudentBean();</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w:t>
            </w:r>
          </w:p>
        </w:tc>
      </w:tr>
    </w:tbl>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如何在 Spring 中启动注解装配？</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默认情况下，Spring 容器中未打开注解装配。因此，要使用基于注解装配，我们必须通过配置 &lt;context：annotation-config /&gt; 元素在 Spring 配置文件中启用它。</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lastRenderedPageBreak/>
        <w:t>当然，如果胖友是使用 Spring Boot ，默认情况下已经开启。</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@Component, @Controller, @Repository, @Service 有何区别？</w:t>
      </w:r>
    </w:p>
    <w:p w:rsidR="009F3302" w:rsidRPr="009F3302" w:rsidRDefault="009F3302" w:rsidP="00FE73AF">
      <w:pPr>
        <w:widowControl/>
        <w:numPr>
          <w:ilvl w:val="0"/>
          <w:numId w:val="35"/>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@Component ：它将 Java 类标记为 Bean 。它是任何 Spring 管理组件的</w:t>
      </w:r>
      <w:r w:rsidRPr="009F3302">
        <w:rPr>
          <w:rFonts w:ascii="宋体" w:eastAsia="宋体" w:hAnsi="宋体" w:cs="宋体"/>
          <w:b/>
          <w:bCs/>
          <w:kern w:val="0"/>
          <w:sz w:val="24"/>
          <w:szCs w:val="24"/>
        </w:rPr>
        <w:t>通用</w:t>
      </w:r>
      <w:r w:rsidRPr="009F3302">
        <w:rPr>
          <w:rFonts w:ascii="宋体" w:eastAsia="宋体" w:hAnsi="宋体" w:cs="宋体"/>
          <w:kern w:val="0"/>
          <w:sz w:val="24"/>
          <w:szCs w:val="24"/>
        </w:rPr>
        <w:t>构造型。</w:t>
      </w:r>
    </w:p>
    <w:p w:rsidR="009F3302" w:rsidRPr="009F3302" w:rsidRDefault="009F3302" w:rsidP="00FE73AF">
      <w:pPr>
        <w:widowControl/>
        <w:numPr>
          <w:ilvl w:val="0"/>
          <w:numId w:val="35"/>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@Controller ：它将一个类标记为 Spring Web MVC </w:t>
      </w:r>
      <w:r w:rsidRPr="009F3302">
        <w:rPr>
          <w:rFonts w:ascii="宋体" w:eastAsia="宋体" w:hAnsi="宋体" w:cs="宋体"/>
          <w:b/>
          <w:bCs/>
          <w:kern w:val="0"/>
          <w:sz w:val="24"/>
          <w:szCs w:val="24"/>
        </w:rPr>
        <w:t>控制器</w:t>
      </w:r>
      <w:r w:rsidRPr="009F3302">
        <w:rPr>
          <w:rFonts w:ascii="宋体" w:eastAsia="宋体" w:hAnsi="宋体" w:cs="宋体"/>
          <w:kern w:val="0"/>
          <w:sz w:val="24"/>
          <w:szCs w:val="24"/>
        </w:rPr>
        <w:t>。</w:t>
      </w:r>
    </w:p>
    <w:p w:rsidR="009F3302" w:rsidRPr="009F3302" w:rsidRDefault="009F3302" w:rsidP="00FE73AF">
      <w:pPr>
        <w:widowControl/>
        <w:numPr>
          <w:ilvl w:val="0"/>
          <w:numId w:val="35"/>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@Service ：此注解是组件注解的特化。它不会对 @Component 注解提供任何其他行为。您可以在</w:t>
      </w:r>
      <w:r w:rsidRPr="009F3302">
        <w:rPr>
          <w:rFonts w:ascii="宋体" w:eastAsia="宋体" w:hAnsi="宋体" w:cs="宋体"/>
          <w:b/>
          <w:bCs/>
          <w:kern w:val="0"/>
          <w:sz w:val="24"/>
          <w:szCs w:val="24"/>
        </w:rPr>
        <w:t>服务层</w:t>
      </w:r>
      <w:r w:rsidRPr="009F3302">
        <w:rPr>
          <w:rFonts w:ascii="宋体" w:eastAsia="宋体" w:hAnsi="宋体" w:cs="宋体"/>
          <w:kern w:val="0"/>
          <w:sz w:val="24"/>
          <w:szCs w:val="24"/>
        </w:rPr>
        <w:t>类中使用 @Service 而不是 @Component ，因为它以更好的方式指定了意图。</w:t>
      </w:r>
    </w:p>
    <w:p w:rsidR="009F3302" w:rsidRPr="009F3302" w:rsidRDefault="009F3302" w:rsidP="00FE73AF">
      <w:pPr>
        <w:widowControl/>
        <w:numPr>
          <w:ilvl w:val="0"/>
          <w:numId w:val="35"/>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@Repository ：这个注解是具有类似用途和功能的 @Component 注解的特化。它为 </w:t>
      </w:r>
      <w:r w:rsidRPr="009F3302">
        <w:rPr>
          <w:rFonts w:ascii="宋体" w:eastAsia="宋体" w:hAnsi="宋体" w:cs="宋体"/>
          <w:b/>
          <w:bCs/>
          <w:kern w:val="0"/>
          <w:sz w:val="24"/>
          <w:szCs w:val="24"/>
        </w:rPr>
        <w:t>DAO</w:t>
      </w:r>
      <w:r w:rsidRPr="009F3302">
        <w:rPr>
          <w:rFonts w:ascii="宋体" w:eastAsia="宋体" w:hAnsi="宋体" w:cs="宋体"/>
          <w:kern w:val="0"/>
          <w:sz w:val="24"/>
          <w:szCs w:val="24"/>
        </w:rPr>
        <w:t xml:space="preserve"> 提供了额外的好处。它将 DAO 导入 IoC 容器，并使未经检查的异常有资格转换为 Spring DataAccessException 。</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@Required 注解有什么用？</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@Required 注解，应用于 Bean 属性 setter 方法。 </w:t>
      </w:r>
    </w:p>
    <w:p w:rsidR="009F3302" w:rsidRPr="009F3302" w:rsidRDefault="009F3302" w:rsidP="00FE73AF">
      <w:pPr>
        <w:widowControl/>
        <w:numPr>
          <w:ilvl w:val="0"/>
          <w:numId w:val="36"/>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此</w:t>
      </w:r>
      <w:proofErr w:type="gramStart"/>
      <w:r w:rsidRPr="009F3302">
        <w:rPr>
          <w:rFonts w:ascii="宋体" w:eastAsia="宋体" w:hAnsi="宋体" w:cs="宋体"/>
          <w:kern w:val="0"/>
          <w:sz w:val="24"/>
          <w:szCs w:val="24"/>
        </w:rPr>
        <w:t>注解仅</w:t>
      </w:r>
      <w:proofErr w:type="gramEnd"/>
      <w:r w:rsidRPr="009F3302">
        <w:rPr>
          <w:rFonts w:ascii="宋体" w:eastAsia="宋体" w:hAnsi="宋体" w:cs="宋体"/>
          <w:kern w:val="0"/>
          <w:sz w:val="24"/>
          <w:szCs w:val="24"/>
        </w:rPr>
        <w:t>指示必须在配置时使用 Bean 定义中的显式属性值或使用自动装配填充受影响的 Bean 属性。</w:t>
      </w:r>
    </w:p>
    <w:p w:rsidR="009F3302" w:rsidRPr="009F3302" w:rsidRDefault="009F3302" w:rsidP="00FE73AF">
      <w:pPr>
        <w:widowControl/>
        <w:numPr>
          <w:ilvl w:val="0"/>
          <w:numId w:val="36"/>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如果尚未填充受影响的 Bean 属性，则容器将抛出 BeanInitializationException 异常。</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示例代码如下：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0"/>
      </w:tblGrid>
      <w:tr w:rsidR="009F3302" w:rsidRPr="009F3302" w:rsidTr="009F3302">
        <w:trPr>
          <w:tblCellSpacing w:w="15" w:type="dxa"/>
        </w:trPr>
        <w:tc>
          <w:tcPr>
            <w:tcW w:w="0" w:type="auto"/>
            <w:vAlign w:val="center"/>
            <w:hideMark/>
          </w:tcPr>
          <w:p w:rsidR="009F3302" w:rsidRPr="009F3302" w:rsidRDefault="009F3302" w:rsidP="00FE7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3302">
              <w:rPr>
                <w:rFonts w:ascii="宋体" w:eastAsia="宋体" w:hAnsi="宋体" w:cs="宋体"/>
                <w:kern w:val="0"/>
                <w:sz w:val="24"/>
                <w:szCs w:val="24"/>
              </w:rPr>
              <w:t>public class Employee {</w:t>
            </w:r>
            <w:r w:rsidRPr="009F3302">
              <w:rPr>
                <w:rFonts w:ascii="宋体" w:eastAsia="宋体" w:hAnsi="宋体" w:cs="宋体"/>
                <w:kern w:val="0"/>
                <w:sz w:val="24"/>
                <w:szCs w:val="24"/>
              </w:rPr>
              <w:br/>
            </w:r>
            <w:r w:rsidRPr="009F3302">
              <w:rPr>
                <w:rFonts w:ascii="宋体" w:eastAsia="宋体" w:hAnsi="宋体" w:cs="宋体"/>
                <w:kern w:val="0"/>
                <w:sz w:val="24"/>
                <w:szCs w:val="24"/>
              </w:rPr>
              <w:br/>
              <w:t xml:space="preserve">    private String name;</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 xml:space="preserve">    @Required</w:t>
            </w:r>
            <w:r w:rsidRPr="009F3302">
              <w:rPr>
                <w:rFonts w:ascii="宋体" w:eastAsia="宋体" w:hAnsi="宋体" w:cs="宋体"/>
                <w:kern w:val="0"/>
                <w:sz w:val="24"/>
                <w:szCs w:val="24"/>
              </w:rPr>
              <w:br/>
              <w:t xml:space="preserve">    public void setName(String name){</w:t>
            </w:r>
            <w:r w:rsidRPr="009F3302">
              <w:rPr>
                <w:rFonts w:ascii="宋体" w:eastAsia="宋体" w:hAnsi="宋体" w:cs="宋体"/>
                <w:kern w:val="0"/>
                <w:sz w:val="24"/>
                <w:szCs w:val="24"/>
              </w:rPr>
              <w:br/>
              <w:t xml:space="preserve">        this.name=name;</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 xml:space="preserve">    public string getName(){</w:t>
            </w:r>
            <w:r w:rsidRPr="009F3302">
              <w:rPr>
                <w:rFonts w:ascii="宋体" w:eastAsia="宋体" w:hAnsi="宋体" w:cs="宋体"/>
                <w:kern w:val="0"/>
                <w:sz w:val="24"/>
                <w:szCs w:val="24"/>
              </w:rPr>
              <w:br/>
              <w:t xml:space="preserve">        return name;</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w:t>
            </w:r>
          </w:p>
        </w:tc>
      </w:tr>
    </w:tbl>
    <w:p w:rsidR="009F3302" w:rsidRPr="009F3302" w:rsidRDefault="009F3302" w:rsidP="00FE73AF">
      <w:pPr>
        <w:widowControl/>
        <w:numPr>
          <w:ilvl w:val="0"/>
          <w:numId w:val="37"/>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T T 貌似平时很少用这个注解噢。</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lastRenderedPageBreak/>
        <w:t>@Autowired 注解有什么用？</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@Autowired 注解，可以更准确地控制应该在何处以及如何进行自动装配。</w:t>
      </w:r>
    </w:p>
    <w:p w:rsidR="009F3302" w:rsidRPr="009F3302" w:rsidRDefault="009F3302" w:rsidP="00FE73AF">
      <w:pPr>
        <w:widowControl/>
        <w:numPr>
          <w:ilvl w:val="0"/>
          <w:numId w:val="38"/>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此注解用于在 setter 方法，构造函数，具有任意名称或多个参数的属性或方法上自动装配 Bean。</w:t>
      </w:r>
    </w:p>
    <w:p w:rsidR="009F3302" w:rsidRPr="009F3302" w:rsidRDefault="009F3302" w:rsidP="00FE73AF">
      <w:pPr>
        <w:widowControl/>
        <w:numPr>
          <w:ilvl w:val="0"/>
          <w:numId w:val="38"/>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默认情况下，它</w:t>
      </w:r>
      <w:proofErr w:type="gramStart"/>
      <w:r w:rsidRPr="009F3302">
        <w:rPr>
          <w:rFonts w:ascii="宋体" w:eastAsia="宋体" w:hAnsi="宋体" w:cs="宋体"/>
          <w:kern w:val="0"/>
          <w:sz w:val="24"/>
          <w:szCs w:val="24"/>
        </w:rPr>
        <w:t>是类型</w:t>
      </w:r>
      <w:proofErr w:type="gramEnd"/>
      <w:r w:rsidRPr="009F3302">
        <w:rPr>
          <w:rFonts w:ascii="宋体" w:eastAsia="宋体" w:hAnsi="宋体" w:cs="宋体"/>
          <w:kern w:val="0"/>
          <w:sz w:val="24"/>
          <w:szCs w:val="24"/>
        </w:rPr>
        <w:t>驱动的注入。</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示例代码如下：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0"/>
      </w:tblGrid>
      <w:tr w:rsidR="009F3302" w:rsidRPr="009F3302" w:rsidTr="009F3302">
        <w:trPr>
          <w:tblCellSpacing w:w="15" w:type="dxa"/>
        </w:trPr>
        <w:tc>
          <w:tcPr>
            <w:tcW w:w="0" w:type="auto"/>
            <w:vAlign w:val="center"/>
            <w:hideMark/>
          </w:tcPr>
          <w:p w:rsidR="009F3302" w:rsidRPr="009F3302" w:rsidRDefault="009F3302" w:rsidP="00FE7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3302">
              <w:rPr>
                <w:rFonts w:ascii="宋体" w:eastAsia="宋体" w:hAnsi="宋体" w:cs="宋体"/>
                <w:kern w:val="0"/>
                <w:sz w:val="24"/>
                <w:szCs w:val="24"/>
              </w:rPr>
              <w:t>public class EmpAccount {</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 xml:space="preserve">    @Autowired</w:t>
            </w:r>
            <w:r w:rsidRPr="009F3302">
              <w:rPr>
                <w:rFonts w:ascii="宋体" w:eastAsia="宋体" w:hAnsi="宋体" w:cs="宋体"/>
                <w:kern w:val="0"/>
                <w:sz w:val="24"/>
                <w:szCs w:val="24"/>
              </w:rPr>
              <w:br/>
              <w:t xml:space="preserve">    private Employee emp;</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w:t>
            </w:r>
          </w:p>
        </w:tc>
      </w:tr>
    </w:tbl>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@Qualifier 注解有什么用？</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当你创建多个</w:t>
      </w:r>
      <w:r w:rsidRPr="009F3302">
        <w:rPr>
          <w:rFonts w:ascii="宋体" w:eastAsia="宋体" w:hAnsi="宋体" w:cs="宋体"/>
          <w:b/>
          <w:bCs/>
          <w:kern w:val="0"/>
          <w:sz w:val="24"/>
          <w:szCs w:val="24"/>
        </w:rPr>
        <w:t>相同类型</w:t>
      </w:r>
      <w:r w:rsidRPr="009F3302">
        <w:rPr>
          <w:rFonts w:ascii="宋体" w:eastAsia="宋体" w:hAnsi="宋体" w:cs="宋体"/>
          <w:kern w:val="0"/>
          <w:sz w:val="24"/>
          <w:szCs w:val="24"/>
        </w:rPr>
        <w:t>的 Bean ，并希望仅使用属性装配</w:t>
      </w:r>
      <w:r w:rsidRPr="009F3302">
        <w:rPr>
          <w:rFonts w:ascii="宋体" w:eastAsia="宋体" w:hAnsi="宋体" w:cs="宋体"/>
          <w:b/>
          <w:bCs/>
          <w:kern w:val="0"/>
          <w:sz w:val="24"/>
          <w:szCs w:val="24"/>
        </w:rPr>
        <w:t>其中一个</w:t>
      </w:r>
      <w:r w:rsidRPr="009F3302">
        <w:rPr>
          <w:rFonts w:ascii="宋体" w:eastAsia="宋体" w:hAnsi="宋体" w:cs="宋体"/>
          <w:kern w:val="0"/>
          <w:sz w:val="24"/>
          <w:szCs w:val="24"/>
        </w:rPr>
        <w:t xml:space="preserve"> Bean 时，您可以使用 @Qualifier 注解和 @Autowired 通过指定 ID 应该装配哪个</w:t>
      </w:r>
      <w:r w:rsidRPr="009F3302">
        <w:rPr>
          <w:rFonts w:ascii="宋体" w:eastAsia="宋体" w:hAnsi="宋体" w:cs="宋体"/>
          <w:b/>
          <w:bCs/>
          <w:kern w:val="0"/>
          <w:sz w:val="24"/>
          <w:szCs w:val="24"/>
        </w:rPr>
        <w:t>确切的</w:t>
      </w:r>
      <w:r w:rsidRPr="009F3302">
        <w:rPr>
          <w:rFonts w:ascii="宋体" w:eastAsia="宋体" w:hAnsi="宋体" w:cs="宋体"/>
          <w:kern w:val="0"/>
          <w:sz w:val="24"/>
          <w:szCs w:val="24"/>
        </w:rPr>
        <w:t xml:space="preserve"> Bean 来消除歧义。</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例如，应用中有两个类型为 Employee 的 Bean ID 为 "emp1" 和 "emp2" ，此处，我们希望 EmployeeAccount Bean 注入 "emp1" 对应的 Bean 对象。代码如下：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0"/>
      </w:tblGrid>
      <w:tr w:rsidR="009F3302" w:rsidRPr="009F3302" w:rsidTr="009F3302">
        <w:trPr>
          <w:tblCellSpacing w:w="15" w:type="dxa"/>
        </w:trPr>
        <w:tc>
          <w:tcPr>
            <w:tcW w:w="0" w:type="auto"/>
            <w:vAlign w:val="center"/>
            <w:hideMark/>
          </w:tcPr>
          <w:p w:rsidR="009F3302" w:rsidRPr="009F3302" w:rsidRDefault="009F3302" w:rsidP="00FE7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3302">
              <w:rPr>
                <w:rFonts w:ascii="宋体" w:eastAsia="宋体" w:hAnsi="宋体" w:cs="宋体"/>
                <w:kern w:val="0"/>
                <w:sz w:val="24"/>
                <w:szCs w:val="24"/>
              </w:rPr>
              <w:t>public class EmployeeAccount {</w:t>
            </w:r>
            <w:r w:rsidRPr="009F3302">
              <w:rPr>
                <w:rFonts w:ascii="宋体" w:eastAsia="宋体" w:hAnsi="宋体" w:cs="宋体"/>
                <w:kern w:val="0"/>
                <w:sz w:val="24"/>
                <w:szCs w:val="24"/>
              </w:rPr>
              <w:br/>
            </w:r>
            <w:r w:rsidRPr="009F3302">
              <w:rPr>
                <w:rFonts w:ascii="宋体" w:eastAsia="宋体" w:hAnsi="宋体" w:cs="宋体"/>
                <w:kern w:val="0"/>
                <w:sz w:val="24"/>
                <w:szCs w:val="24"/>
              </w:rPr>
              <w:br/>
              <w:t xml:space="preserve">    @Autowired</w:t>
            </w:r>
            <w:r w:rsidRPr="009F3302">
              <w:rPr>
                <w:rFonts w:ascii="宋体" w:eastAsia="宋体" w:hAnsi="宋体" w:cs="宋体"/>
                <w:kern w:val="0"/>
                <w:sz w:val="24"/>
                <w:szCs w:val="24"/>
              </w:rPr>
              <w:br/>
              <w:t xml:space="preserve">    @Qualifier(emp1)</w:t>
            </w:r>
            <w:r w:rsidRPr="009F3302">
              <w:rPr>
                <w:rFonts w:ascii="宋体" w:eastAsia="宋体" w:hAnsi="宋体" w:cs="宋体"/>
                <w:kern w:val="0"/>
                <w:sz w:val="24"/>
                <w:szCs w:val="24"/>
              </w:rPr>
              <w:br/>
              <w:t xml:space="preserve">    private Employee emp;</w:t>
            </w:r>
            <w:r w:rsidRPr="009F3302">
              <w:rPr>
                <w:rFonts w:ascii="宋体" w:eastAsia="宋体" w:hAnsi="宋体" w:cs="宋体"/>
                <w:kern w:val="0"/>
                <w:sz w:val="24"/>
                <w:szCs w:val="24"/>
              </w:rPr>
              <w:br/>
            </w:r>
            <w:r w:rsidRPr="009F3302">
              <w:rPr>
                <w:rFonts w:ascii="宋体" w:eastAsia="宋体" w:hAnsi="宋体" w:cs="宋体"/>
                <w:kern w:val="0"/>
                <w:sz w:val="24"/>
                <w:szCs w:val="24"/>
              </w:rPr>
              <w:br/>
              <w:t>}</w:t>
            </w:r>
          </w:p>
        </w:tc>
      </w:tr>
    </w:tbl>
    <w:p w:rsidR="009F3302" w:rsidRPr="009F3302" w:rsidRDefault="009F3302" w:rsidP="00FE73AF">
      <w:pPr>
        <w:widowControl/>
        <w:spacing w:before="100" w:beforeAutospacing="1" w:after="100" w:afterAutospacing="1"/>
        <w:jc w:val="left"/>
        <w:outlineLvl w:val="1"/>
        <w:rPr>
          <w:rFonts w:ascii="宋体" w:eastAsia="宋体" w:hAnsi="宋体" w:cs="宋体"/>
          <w:b/>
          <w:bCs/>
          <w:kern w:val="36"/>
          <w:sz w:val="48"/>
          <w:szCs w:val="48"/>
        </w:rPr>
      </w:pPr>
      <w:r w:rsidRPr="009F3302">
        <w:rPr>
          <w:rFonts w:ascii="宋体" w:eastAsia="宋体" w:hAnsi="宋体" w:cs="宋体"/>
          <w:b/>
          <w:bCs/>
          <w:kern w:val="36"/>
          <w:sz w:val="48"/>
          <w:szCs w:val="48"/>
        </w:rPr>
        <w:t>Spring AOP</w:t>
      </w:r>
    </w:p>
    <w:p w:rsidR="009F3302" w:rsidRPr="009F3302" w:rsidRDefault="009F3302" w:rsidP="00FE73AF">
      <w:pPr>
        <w:widowControl/>
        <w:spacing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Spring AOP 的面试题中，大多数都是概念题，主要是对切面的理解。概念点主要有：</w:t>
      </w:r>
    </w:p>
    <w:p w:rsidR="009F3302" w:rsidRPr="009F3302" w:rsidRDefault="009F3302" w:rsidP="00FE73AF">
      <w:pPr>
        <w:widowControl/>
        <w:numPr>
          <w:ilvl w:val="0"/>
          <w:numId w:val="39"/>
        </w:numPr>
        <w:spacing w:before="100" w:beforeAutospacing="1" w:after="100"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AOP</w:t>
      </w:r>
    </w:p>
    <w:p w:rsidR="009F3302" w:rsidRPr="009F3302" w:rsidRDefault="009F3302" w:rsidP="00FE73AF">
      <w:pPr>
        <w:widowControl/>
        <w:numPr>
          <w:ilvl w:val="0"/>
          <w:numId w:val="39"/>
        </w:numPr>
        <w:spacing w:before="100" w:beforeAutospacing="1" w:after="100"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Aspect</w:t>
      </w:r>
    </w:p>
    <w:p w:rsidR="009F3302" w:rsidRPr="009F3302" w:rsidRDefault="009F3302" w:rsidP="00FE73AF">
      <w:pPr>
        <w:widowControl/>
        <w:numPr>
          <w:ilvl w:val="0"/>
          <w:numId w:val="39"/>
        </w:numPr>
        <w:spacing w:before="100" w:beforeAutospacing="1" w:after="100"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lastRenderedPageBreak/>
        <w:t>JoinPoint</w:t>
      </w:r>
    </w:p>
    <w:p w:rsidR="009F3302" w:rsidRPr="009F3302" w:rsidRDefault="009F3302" w:rsidP="00FE73AF">
      <w:pPr>
        <w:widowControl/>
        <w:numPr>
          <w:ilvl w:val="0"/>
          <w:numId w:val="39"/>
        </w:numPr>
        <w:spacing w:before="100" w:beforeAutospacing="1" w:after="100"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PointCut</w:t>
      </w:r>
    </w:p>
    <w:p w:rsidR="009F3302" w:rsidRPr="009F3302" w:rsidRDefault="009F3302" w:rsidP="00FE73AF">
      <w:pPr>
        <w:widowControl/>
        <w:numPr>
          <w:ilvl w:val="0"/>
          <w:numId w:val="39"/>
        </w:numPr>
        <w:spacing w:before="100" w:beforeAutospacing="1" w:after="100"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Advice</w:t>
      </w:r>
    </w:p>
    <w:p w:rsidR="009F3302" w:rsidRPr="009F3302" w:rsidRDefault="009F3302" w:rsidP="00FE73AF">
      <w:pPr>
        <w:widowControl/>
        <w:numPr>
          <w:ilvl w:val="0"/>
          <w:numId w:val="39"/>
        </w:numPr>
        <w:spacing w:before="100" w:beforeAutospacing="1" w:after="100"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Target</w:t>
      </w:r>
    </w:p>
    <w:p w:rsidR="009F3302" w:rsidRPr="009F3302" w:rsidRDefault="009F3302" w:rsidP="00FE73AF">
      <w:pPr>
        <w:widowControl/>
        <w:numPr>
          <w:ilvl w:val="0"/>
          <w:numId w:val="39"/>
        </w:numPr>
        <w:spacing w:before="100" w:beforeAutospacing="1" w:after="100"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AOP Proxy</w:t>
      </w:r>
    </w:p>
    <w:p w:rsidR="009F3302" w:rsidRPr="009F3302" w:rsidRDefault="009F3302" w:rsidP="00FE73AF">
      <w:pPr>
        <w:widowControl/>
        <w:numPr>
          <w:ilvl w:val="0"/>
          <w:numId w:val="39"/>
        </w:numPr>
        <w:spacing w:before="100" w:beforeAutospacing="1" w:afterAutospacing="1"/>
        <w:ind w:left="1440"/>
        <w:jc w:val="left"/>
        <w:rPr>
          <w:rFonts w:ascii="宋体" w:eastAsia="宋体" w:hAnsi="宋体" w:cs="宋体"/>
          <w:kern w:val="0"/>
          <w:sz w:val="24"/>
          <w:szCs w:val="24"/>
        </w:rPr>
      </w:pPr>
      <w:r w:rsidRPr="009F3302">
        <w:rPr>
          <w:rFonts w:ascii="宋体" w:eastAsia="宋体" w:hAnsi="宋体" w:cs="宋体"/>
          <w:kern w:val="0"/>
          <w:sz w:val="24"/>
          <w:szCs w:val="24"/>
        </w:rPr>
        <w:t>Weaving</w:t>
      </w:r>
    </w:p>
    <w:p w:rsidR="009F3302" w:rsidRPr="009F3302" w:rsidRDefault="009F3302" w:rsidP="00FE73AF">
      <w:pPr>
        <w:widowControl/>
        <w:numPr>
          <w:ilvl w:val="0"/>
          <w:numId w:val="40"/>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在阅读完 </w:t>
      </w:r>
      <w:hyperlink r:id="rId32" w:history="1">
        <w:r w:rsidRPr="009F3302">
          <w:rPr>
            <w:rFonts w:ascii="宋体" w:eastAsia="宋体" w:hAnsi="宋体" w:cs="宋体"/>
            <w:color w:val="0000FF"/>
            <w:kern w:val="0"/>
            <w:sz w:val="24"/>
            <w:szCs w:val="24"/>
            <w:u w:val="single"/>
          </w:rPr>
          <w:t>「Spring AOP」</w:t>
        </w:r>
      </w:hyperlink>
      <w:r w:rsidRPr="009F3302">
        <w:rPr>
          <w:rFonts w:ascii="宋体" w:eastAsia="宋体" w:hAnsi="宋体" w:cs="宋体"/>
          <w:kern w:val="0"/>
          <w:sz w:val="24"/>
          <w:szCs w:val="24"/>
        </w:rPr>
        <w:t xml:space="preserve"> 的面试题后，在回过头思考下这些概念点，到底理解了多少。注意，不是背，理解！</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非常推荐阅读如下两篇文章：</w:t>
      </w:r>
    </w:p>
    <w:p w:rsidR="009F3302" w:rsidRPr="009F3302" w:rsidRDefault="009F3302" w:rsidP="00FE73AF">
      <w:pPr>
        <w:widowControl/>
        <w:numPr>
          <w:ilvl w:val="0"/>
          <w:numId w:val="41"/>
        </w:numPr>
        <w:spacing w:before="100" w:beforeAutospacing="1" w:after="100" w:afterAutospacing="1"/>
        <w:jc w:val="left"/>
        <w:rPr>
          <w:rFonts w:ascii="宋体" w:eastAsia="宋体" w:hAnsi="宋体" w:cs="宋体"/>
          <w:kern w:val="0"/>
          <w:sz w:val="24"/>
          <w:szCs w:val="24"/>
        </w:rPr>
      </w:pPr>
      <w:hyperlink r:id="rId33" w:tgtFrame="_blank" w:history="1">
        <w:r w:rsidRPr="009F3302">
          <w:rPr>
            <w:rFonts w:ascii="宋体" w:eastAsia="宋体" w:hAnsi="宋体" w:cs="宋体"/>
            <w:color w:val="0000FF"/>
            <w:kern w:val="0"/>
            <w:sz w:val="24"/>
            <w:szCs w:val="24"/>
            <w:u w:val="single"/>
          </w:rPr>
          <w:t>《彻底征服 Spring AOP 之理论篇》</w:t>
        </w:r>
      </w:hyperlink>
    </w:p>
    <w:p w:rsidR="009F3302" w:rsidRPr="009F3302" w:rsidRDefault="009F3302" w:rsidP="00FE73AF">
      <w:pPr>
        <w:widowControl/>
        <w:numPr>
          <w:ilvl w:val="0"/>
          <w:numId w:val="41"/>
        </w:numPr>
        <w:spacing w:before="100" w:beforeAutospacing="1" w:after="100" w:afterAutospacing="1"/>
        <w:jc w:val="left"/>
        <w:rPr>
          <w:rFonts w:ascii="宋体" w:eastAsia="宋体" w:hAnsi="宋体" w:cs="宋体"/>
          <w:kern w:val="0"/>
          <w:sz w:val="24"/>
          <w:szCs w:val="24"/>
        </w:rPr>
      </w:pPr>
      <w:hyperlink r:id="rId34" w:tgtFrame="_blank" w:history="1">
        <w:r w:rsidRPr="009F3302">
          <w:rPr>
            <w:rFonts w:ascii="宋体" w:eastAsia="宋体" w:hAnsi="宋体" w:cs="宋体"/>
            <w:color w:val="0000FF"/>
            <w:kern w:val="0"/>
            <w:sz w:val="24"/>
            <w:szCs w:val="24"/>
            <w:u w:val="single"/>
          </w:rPr>
          <w:t>《彻底征服 Spring AOP 之实战篇》</w:t>
        </w:r>
      </w:hyperlink>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什么是 AOP ？</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AOP(Aspect-Oriented Programming)，即</w:t>
      </w:r>
      <w:r w:rsidRPr="009F3302">
        <w:rPr>
          <w:rFonts w:ascii="宋体" w:eastAsia="宋体" w:hAnsi="宋体" w:cs="宋体"/>
          <w:b/>
          <w:bCs/>
          <w:kern w:val="0"/>
          <w:sz w:val="24"/>
          <w:szCs w:val="24"/>
        </w:rPr>
        <w:t>面向切面编程</w:t>
      </w:r>
      <w:r w:rsidRPr="009F3302">
        <w:rPr>
          <w:rFonts w:ascii="宋体" w:eastAsia="宋体" w:hAnsi="宋体" w:cs="宋体"/>
          <w:kern w:val="0"/>
          <w:sz w:val="24"/>
          <w:szCs w:val="24"/>
        </w:rPr>
        <w:t>, 它与 OOP( Object-Oriented Programming, 面向对象编程) 相辅相成， 提供了与 OOP 不同的抽象软件结构的视角。</w:t>
      </w:r>
    </w:p>
    <w:p w:rsidR="009F3302" w:rsidRPr="009F3302" w:rsidRDefault="009F3302" w:rsidP="00FE73AF">
      <w:pPr>
        <w:widowControl/>
        <w:numPr>
          <w:ilvl w:val="0"/>
          <w:numId w:val="42"/>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在 OOP 中，以类( Class )作为基本单元</w:t>
      </w:r>
    </w:p>
    <w:p w:rsidR="009F3302" w:rsidRPr="009F3302" w:rsidRDefault="009F3302" w:rsidP="00FE73AF">
      <w:pPr>
        <w:widowControl/>
        <w:numPr>
          <w:ilvl w:val="0"/>
          <w:numId w:val="42"/>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在 AOP 中，以</w:t>
      </w:r>
      <w:r w:rsidRPr="009F3302">
        <w:rPr>
          <w:rFonts w:ascii="宋体" w:eastAsia="宋体" w:hAnsi="宋体" w:cs="宋体"/>
          <w:b/>
          <w:bCs/>
          <w:kern w:val="0"/>
          <w:sz w:val="24"/>
          <w:szCs w:val="24"/>
        </w:rPr>
        <w:t>切面( Aspect )</w:t>
      </w:r>
      <w:r w:rsidRPr="009F3302">
        <w:rPr>
          <w:rFonts w:ascii="宋体" w:eastAsia="宋体" w:hAnsi="宋体" w:cs="宋体"/>
          <w:kern w:val="0"/>
          <w:sz w:val="24"/>
          <w:szCs w:val="24"/>
        </w:rPr>
        <w:t>作为基本单元。</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什么是 Aspect ？</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Aspect 由 </w:t>
      </w:r>
      <w:r w:rsidRPr="009F3302">
        <w:rPr>
          <w:rFonts w:ascii="宋体" w:eastAsia="宋体" w:hAnsi="宋体" w:cs="宋体"/>
          <w:b/>
          <w:bCs/>
          <w:kern w:val="0"/>
          <w:sz w:val="24"/>
          <w:szCs w:val="24"/>
        </w:rPr>
        <w:t>PointCut</w:t>
      </w:r>
      <w:r w:rsidRPr="009F3302">
        <w:rPr>
          <w:rFonts w:ascii="宋体" w:eastAsia="宋体" w:hAnsi="宋体" w:cs="宋体"/>
          <w:kern w:val="0"/>
          <w:sz w:val="24"/>
          <w:szCs w:val="24"/>
        </w:rPr>
        <w:t xml:space="preserve"> 和 </w:t>
      </w:r>
      <w:r w:rsidRPr="009F3302">
        <w:rPr>
          <w:rFonts w:ascii="宋体" w:eastAsia="宋体" w:hAnsi="宋体" w:cs="宋体"/>
          <w:b/>
          <w:bCs/>
          <w:kern w:val="0"/>
          <w:sz w:val="24"/>
          <w:szCs w:val="24"/>
        </w:rPr>
        <w:t>Advice</w:t>
      </w:r>
      <w:r w:rsidRPr="009F3302">
        <w:rPr>
          <w:rFonts w:ascii="宋体" w:eastAsia="宋体" w:hAnsi="宋体" w:cs="宋体"/>
          <w:kern w:val="0"/>
          <w:sz w:val="24"/>
          <w:szCs w:val="24"/>
        </w:rPr>
        <w:t xml:space="preserve"> 组成。</w:t>
      </w:r>
    </w:p>
    <w:p w:rsidR="009F3302" w:rsidRPr="009F3302" w:rsidRDefault="009F3302" w:rsidP="00FE73AF">
      <w:pPr>
        <w:widowControl/>
        <w:numPr>
          <w:ilvl w:val="0"/>
          <w:numId w:val="43"/>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它既包含了横切逻辑的定义，也包括了连接点的定义。</w:t>
      </w:r>
    </w:p>
    <w:p w:rsidR="009F3302" w:rsidRPr="009F3302" w:rsidRDefault="009F3302" w:rsidP="00FE73AF">
      <w:pPr>
        <w:widowControl/>
        <w:numPr>
          <w:ilvl w:val="0"/>
          <w:numId w:val="43"/>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Spring AOP 就是负责实施切面的框架，它将切面所定义的横切逻辑编织到切面所指定的连接点中。</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AOP 的工作重心在于如何将增强编织目标对象的连接点上, 这里包含两个工作:</w:t>
      </w:r>
    </w:p>
    <w:p w:rsidR="009F3302" w:rsidRPr="009F3302" w:rsidRDefault="009F3302" w:rsidP="00FE73AF">
      <w:pPr>
        <w:widowControl/>
        <w:numPr>
          <w:ilvl w:val="0"/>
          <w:numId w:val="44"/>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如何通过 PointCut 和 Advice 定位到特定的 </w:t>
      </w:r>
      <w:r w:rsidRPr="009F3302">
        <w:rPr>
          <w:rFonts w:ascii="宋体" w:eastAsia="宋体" w:hAnsi="宋体" w:cs="宋体"/>
          <w:b/>
          <w:bCs/>
          <w:kern w:val="0"/>
          <w:sz w:val="24"/>
          <w:szCs w:val="24"/>
        </w:rPr>
        <w:t>JoinPoint</w:t>
      </w:r>
      <w:r w:rsidRPr="009F3302">
        <w:rPr>
          <w:rFonts w:ascii="宋体" w:eastAsia="宋体" w:hAnsi="宋体" w:cs="宋体"/>
          <w:kern w:val="0"/>
          <w:sz w:val="24"/>
          <w:szCs w:val="24"/>
        </w:rPr>
        <w:t xml:space="preserve"> 上。</w:t>
      </w:r>
    </w:p>
    <w:p w:rsidR="009F3302" w:rsidRPr="009F3302" w:rsidRDefault="009F3302" w:rsidP="00FE73AF">
      <w:pPr>
        <w:widowControl/>
        <w:numPr>
          <w:ilvl w:val="0"/>
          <w:numId w:val="44"/>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如何在 Advice 中编写切面代码。</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b/>
          <w:bCs/>
          <w:kern w:val="0"/>
          <w:sz w:val="24"/>
          <w:szCs w:val="24"/>
        </w:rPr>
        <w:t>可以简单地认为, 使用 @Aspect 注解的类就是切面</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971C14D" wp14:editId="0C117FC4">
            <wp:extent cx="5715000" cy="4324350"/>
            <wp:effectExtent l="0" t="0" r="0" b="0"/>
            <wp:docPr id="5" name="图片 5"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流程图"/>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4324350"/>
                    </a:xfrm>
                    <a:prstGeom prst="rect">
                      <a:avLst/>
                    </a:prstGeom>
                    <a:noFill/>
                    <a:ln>
                      <a:noFill/>
                    </a:ln>
                  </pic:spPr>
                </pic:pic>
              </a:graphicData>
            </a:graphic>
          </wp:inline>
        </w:drawing>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什么是 JoinPoint ?</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JoinPoint ，</w:t>
      </w:r>
      <w:r w:rsidRPr="009F3302">
        <w:rPr>
          <w:rFonts w:ascii="宋体" w:eastAsia="宋体" w:hAnsi="宋体" w:cs="宋体"/>
          <w:b/>
          <w:bCs/>
          <w:kern w:val="0"/>
          <w:sz w:val="24"/>
          <w:szCs w:val="24"/>
        </w:rPr>
        <w:t>切点</w:t>
      </w:r>
      <w:r w:rsidRPr="009F3302">
        <w:rPr>
          <w:rFonts w:ascii="宋体" w:eastAsia="宋体" w:hAnsi="宋体" w:cs="宋体"/>
          <w:kern w:val="0"/>
          <w:sz w:val="24"/>
          <w:szCs w:val="24"/>
        </w:rPr>
        <w:t>，程序运行中的一些时间点, 例如：</w:t>
      </w:r>
    </w:p>
    <w:p w:rsidR="009F3302" w:rsidRPr="009F3302" w:rsidRDefault="009F3302" w:rsidP="00FE73AF">
      <w:pPr>
        <w:widowControl/>
        <w:numPr>
          <w:ilvl w:val="0"/>
          <w:numId w:val="45"/>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一个方法的执行。</w:t>
      </w:r>
    </w:p>
    <w:p w:rsidR="009F3302" w:rsidRPr="009F3302" w:rsidRDefault="009F3302" w:rsidP="00FE73AF">
      <w:pPr>
        <w:widowControl/>
        <w:numPr>
          <w:ilvl w:val="0"/>
          <w:numId w:val="45"/>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或者是一个异常的处理。</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在 Spring AOP 中，JoinPoint 总是方法的执行点。</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什么是 PointCut ？</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PointCut ，</w:t>
      </w:r>
      <w:r w:rsidRPr="009F3302">
        <w:rPr>
          <w:rFonts w:ascii="宋体" w:eastAsia="宋体" w:hAnsi="宋体" w:cs="宋体"/>
          <w:b/>
          <w:bCs/>
          <w:kern w:val="0"/>
          <w:sz w:val="24"/>
          <w:szCs w:val="24"/>
        </w:rPr>
        <w:t>匹配</w:t>
      </w:r>
      <w:r w:rsidRPr="009F3302">
        <w:rPr>
          <w:rFonts w:ascii="宋体" w:eastAsia="宋体" w:hAnsi="宋体" w:cs="宋体"/>
          <w:kern w:val="0"/>
          <w:sz w:val="24"/>
          <w:szCs w:val="24"/>
        </w:rPr>
        <w:t xml:space="preserve"> JoinPoint 的谓词(a predicate that matches join points)。</w:t>
      </w:r>
    </w:p>
    <w:p w:rsidR="009F3302" w:rsidRPr="009F3302" w:rsidRDefault="009F3302" w:rsidP="00FE73AF">
      <w:pPr>
        <w:widowControl/>
        <w:spacing w:beforeAutospacing="1" w:afterAutospacing="1"/>
        <w:jc w:val="left"/>
        <w:rPr>
          <w:rFonts w:ascii="宋体" w:eastAsia="宋体" w:hAnsi="宋体" w:cs="宋体"/>
          <w:kern w:val="0"/>
          <w:sz w:val="24"/>
          <w:szCs w:val="24"/>
        </w:rPr>
      </w:pPr>
      <w:r w:rsidRPr="009F3302">
        <w:rPr>
          <w:rFonts w:ascii="宋体" w:eastAsia="宋体" w:hAnsi="宋体" w:cs="宋体"/>
          <w:kern w:val="0"/>
          <w:sz w:val="24"/>
          <w:szCs w:val="24"/>
        </w:rPr>
        <w:t>简单来说，PointCut 是匹配 JoinPoint 的条件。</w:t>
      </w:r>
    </w:p>
    <w:p w:rsidR="009F3302" w:rsidRPr="009F3302" w:rsidRDefault="009F3302" w:rsidP="00FE73AF">
      <w:pPr>
        <w:widowControl/>
        <w:numPr>
          <w:ilvl w:val="0"/>
          <w:numId w:val="46"/>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Advice 是和特定的 PointCut 关联的，并且在 PointCut 相匹配的 JoinPoint 中执行。即 Advice =&gt; PointCut =&gt; JoinPoint 。</w:t>
      </w:r>
    </w:p>
    <w:p w:rsidR="009F3302" w:rsidRPr="009F3302" w:rsidRDefault="009F3302" w:rsidP="00FE73AF">
      <w:pPr>
        <w:widowControl/>
        <w:numPr>
          <w:ilvl w:val="0"/>
          <w:numId w:val="46"/>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在 Spring 中, 所有的方法都可以认为是 JoinPoint ，但是我们并不希望在所有的方法上都添加 Advice 。</w:t>
      </w:r>
      <w:r w:rsidRPr="009F3302">
        <w:rPr>
          <w:rFonts w:ascii="宋体" w:eastAsia="宋体" w:hAnsi="宋体" w:cs="宋体"/>
          <w:b/>
          <w:bCs/>
          <w:kern w:val="0"/>
          <w:sz w:val="24"/>
          <w:szCs w:val="24"/>
        </w:rPr>
        <w:t>而 PointCut 的作用</w:t>
      </w:r>
      <w:r w:rsidRPr="009F3302">
        <w:rPr>
          <w:rFonts w:ascii="宋体" w:eastAsia="宋体" w:hAnsi="宋体" w:cs="宋体"/>
          <w:kern w:val="0"/>
          <w:sz w:val="24"/>
          <w:szCs w:val="24"/>
        </w:rPr>
        <w:t>，就是提供一组</w:t>
      </w:r>
      <w:r w:rsidRPr="009F3302">
        <w:rPr>
          <w:rFonts w:ascii="宋体" w:eastAsia="宋体" w:hAnsi="宋体" w:cs="宋体"/>
          <w:kern w:val="0"/>
          <w:sz w:val="24"/>
          <w:szCs w:val="24"/>
        </w:rPr>
        <w:lastRenderedPageBreak/>
        <w:t>规则(使用 AspectJ PointCut expression language 来描述) 来匹配 JoinPoint ，</w:t>
      </w:r>
      <w:proofErr w:type="gramStart"/>
      <w:r w:rsidRPr="009F3302">
        <w:rPr>
          <w:rFonts w:ascii="宋体" w:eastAsia="宋体" w:hAnsi="宋体" w:cs="宋体"/>
          <w:kern w:val="0"/>
          <w:sz w:val="24"/>
          <w:szCs w:val="24"/>
        </w:rPr>
        <w:t>给满足</w:t>
      </w:r>
      <w:proofErr w:type="gramEnd"/>
      <w:r w:rsidRPr="009F3302">
        <w:rPr>
          <w:rFonts w:ascii="宋体" w:eastAsia="宋体" w:hAnsi="宋体" w:cs="宋体"/>
          <w:kern w:val="0"/>
          <w:sz w:val="24"/>
          <w:szCs w:val="24"/>
        </w:rPr>
        <w:t>规则的 JoinPoint 添加 Advice 。</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hint="eastAsia"/>
          <w:kern w:val="0"/>
          <w:sz w:val="24"/>
          <w:szCs w:val="24"/>
        </w:rPr>
        <w:t>😈</w:t>
      </w:r>
      <w:r w:rsidRPr="009F3302">
        <w:rPr>
          <w:rFonts w:ascii="宋体" w:eastAsia="宋体" w:hAnsi="宋体" w:cs="宋体"/>
          <w:kern w:val="0"/>
          <w:sz w:val="24"/>
          <w:szCs w:val="24"/>
        </w:rPr>
        <w:t xml:space="preserve"> 是不是觉得有点绕，实际场景下，其实也不会弄的这么清楚~~</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关于 JoinPoint 和 PointCut 的区别</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JoinPoint 和 PointCut 本质上就是</w:t>
      </w:r>
      <w:r w:rsidRPr="009F3302">
        <w:rPr>
          <w:rFonts w:ascii="宋体" w:eastAsia="宋体" w:hAnsi="宋体" w:cs="宋体"/>
          <w:b/>
          <w:bCs/>
          <w:kern w:val="0"/>
          <w:sz w:val="24"/>
          <w:szCs w:val="24"/>
        </w:rPr>
        <w:t>两个不同纬度上</w:t>
      </w:r>
      <w:r w:rsidRPr="009F3302">
        <w:rPr>
          <w:rFonts w:ascii="宋体" w:eastAsia="宋体" w:hAnsi="宋体" w:cs="宋体"/>
          <w:kern w:val="0"/>
          <w:sz w:val="24"/>
          <w:szCs w:val="24"/>
        </w:rPr>
        <w:t>的东西。</w:t>
      </w:r>
    </w:p>
    <w:p w:rsidR="009F3302" w:rsidRPr="009F3302" w:rsidRDefault="009F3302" w:rsidP="00FE73AF">
      <w:pPr>
        <w:widowControl/>
        <w:numPr>
          <w:ilvl w:val="0"/>
          <w:numId w:val="47"/>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在 Spring AOP 中，所有的方法执行都是 JoinPoint 。而 PointCut 是一个描述信息，它修饰的是 JoinPoint ，通过 PointCut ，我们就可以确定哪些 JoinPoint </w:t>
      </w:r>
      <w:proofErr w:type="gramStart"/>
      <w:r w:rsidRPr="009F3302">
        <w:rPr>
          <w:rFonts w:ascii="宋体" w:eastAsia="宋体" w:hAnsi="宋体" w:cs="宋体"/>
          <w:kern w:val="0"/>
          <w:sz w:val="24"/>
          <w:szCs w:val="24"/>
        </w:rPr>
        <w:t>可以被织入</w:t>
      </w:r>
      <w:proofErr w:type="gramEnd"/>
      <w:r w:rsidRPr="009F3302">
        <w:rPr>
          <w:rFonts w:ascii="宋体" w:eastAsia="宋体" w:hAnsi="宋体" w:cs="宋体"/>
          <w:kern w:val="0"/>
          <w:sz w:val="24"/>
          <w:szCs w:val="24"/>
        </w:rPr>
        <w:t xml:space="preserve"> Advice 。</w:t>
      </w:r>
    </w:p>
    <w:p w:rsidR="009F3302" w:rsidRPr="009F3302" w:rsidRDefault="009F3302" w:rsidP="00FE73AF">
      <w:pPr>
        <w:widowControl/>
        <w:numPr>
          <w:ilvl w:val="0"/>
          <w:numId w:val="47"/>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Advice 是在 JoinPoint 上执行的，而 PointCut 规定了哪些 JoinPoint 可以执行哪些 Advice 。</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或者，我们在换一种说法：</w:t>
      </w:r>
    </w:p>
    <w:p w:rsidR="009F3302" w:rsidRPr="009F3302" w:rsidRDefault="009F3302" w:rsidP="00FE73AF">
      <w:pPr>
        <w:widowControl/>
        <w:numPr>
          <w:ilvl w:val="0"/>
          <w:numId w:val="48"/>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首先，Advice 通过 PointCut 查询</w:t>
      </w:r>
      <w:proofErr w:type="gramStart"/>
      <w:r w:rsidRPr="009F3302">
        <w:rPr>
          <w:rFonts w:ascii="宋体" w:eastAsia="宋体" w:hAnsi="宋体" w:cs="宋体"/>
          <w:kern w:val="0"/>
          <w:sz w:val="24"/>
          <w:szCs w:val="24"/>
        </w:rPr>
        <w:t>需要被织入</w:t>
      </w:r>
      <w:proofErr w:type="gramEnd"/>
      <w:r w:rsidRPr="009F3302">
        <w:rPr>
          <w:rFonts w:ascii="宋体" w:eastAsia="宋体" w:hAnsi="宋体" w:cs="宋体"/>
          <w:kern w:val="0"/>
          <w:sz w:val="24"/>
          <w:szCs w:val="24"/>
        </w:rPr>
        <w:t>的 JoinPoint 。</w:t>
      </w:r>
    </w:p>
    <w:p w:rsidR="009F3302" w:rsidRPr="009F3302" w:rsidRDefault="009F3302" w:rsidP="00FE73AF">
      <w:pPr>
        <w:widowControl/>
        <w:numPr>
          <w:ilvl w:val="0"/>
          <w:numId w:val="48"/>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然后，Advice 在查询到 JoinPoint 上执行逻辑。</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什么是 Advice ？</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Advice ，</w:t>
      </w:r>
      <w:r w:rsidRPr="009F3302">
        <w:rPr>
          <w:rFonts w:ascii="宋体" w:eastAsia="宋体" w:hAnsi="宋体" w:cs="宋体"/>
          <w:b/>
          <w:bCs/>
          <w:kern w:val="0"/>
          <w:sz w:val="24"/>
          <w:szCs w:val="24"/>
        </w:rPr>
        <w:t>通知</w:t>
      </w:r>
      <w:r w:rsidRPr="009F3302">
        <w:rPr>
          <w:rFonts w:ascii="宋体" w:eastAsia="宋体" w:hAnsi="宋体" w:cs="宋体"/>
          <w:kern w:val="0"/>
          <w:sz w:val="24"/>
          <w:szCs w:val="24"/>
        </w:rPr>
        <w:t>。</w:t>
      </w:r>
    </w:p>
    <w:p w:rsidR="009F3302" w:rsidRPr="009F3302" w:rsidRDefault="009F3302" w:rsidP="00FE73AF">
      <w:pPr>
        <w:widowControl/>
        <w:numPr>
          <w:ilvl w:val="0"/>
          <w:numId w:val="49"/>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特定 JoinPoint 处的 Aspect 所采取的动作称为 Advice 。</w:t>
      </w:r>
    </w:p>
    <w:p w:rsidR="009F3302" w:rsidRPr="009F3302" w:rsidRDefault="009F3302" w:rsidP="00FE73AF">
      <w:pPr>
        <w:widowControl/>
        <w:numPr>
          <w:ilvl w:val="0"/>
          <w:numId w:val="49"/>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Spring AOP 使用一个 Advice 作为拦截器，在 JoinPoint “周围”维护一系列的</w:t>
      </w:r>
      <w:r w:rsidRPr="009F3302">
        <w:rPr>
          <w:rFonts w:ascii="宋体" w:eastAsia="宋体" w:hAnsi="宋体" w:cs="宋体"/>
          <w:b/>
          <w:bCs/>
          <w:kern w:val="0"/>
          <w:sz w:val="24"/>
          <w:szCs w:val="24"/>
        </w:rPr>
        <w:t>拦截器</w:t>
      </w:r>
      <w:r w:rsidRPr="009F3302">
        <w:rPr>
          <w:rFonts w:ascii="宋体" w:eastAsia="宋体" w:hAnsi="宋体" w:cs="宋体"/>
          <w:kern w:val="0"/>
          <w:sz w:val="24"/>
          <w:szCs w:val="24"/>
        </w:rPr>
        <w:t>。</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b/>
          <w:bCs/>
          <w:kern w:val="0"/>
          <w:sz w:val="24"/>
          <w:szCs w:val="24"/>
        </w:rPr>
        <w:t>有哪些类型的 Advice？</w:t>
      </w:r>
    </w:p>
    <w:p w:rsidR="009F3302" w:rsidRPr="009F3302" w:rsidRDefault="009F3302" w:rsidP="00FE73AF">
      <w:pPr>
        <w:widowControl/>
        <w:numPr>
          <w:ilvl w:val="0"/>
          <w:numId w:val="50"/>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Before - 这些类型的 Advice 在 JoinPoint 方法之前执行，并使用 @Before 注解标记进行配置。</w:t>
      </w:r>
    </w:p>
    <w:p w:rsidR="009F3302" w:rsidRPr="009F3302" w:rsidRDefault="009F3302" w:rsidP="00FE73AF">
      <w:pPr>
        <w:widowControl/>
        <w:numPr>
          <w:ilvl w:val="0"/>
          <w:numId w:val="50"/>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After Returning - 这些类型的 Advice 在连接点方法正常执行后执行，并使用 @AfterReturning 注解标记进行配置。</w:t>
      </w:r>
    </w:p>
    <w:p w:rsidR="009F3302" w:rsidRPr="009F3302" w:rsidRDefault="009F3302" w:rsidP="00FE73AF">
      <w:pPr>
        <w:widowControl/>
        <w:numPr>
          <w:ilvl w:val="0"/>
          <w:numId w:val="50"/>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After Throwing - 这些类型的 Advice 仅在 JoinPoint 方法通过抛出异常退出并使用 @AfterThrowing 注解标记配置时执行。</w:t>
      </w:r>
    </w:p>
    <w:p w:rsidR="009F3302" w:rsidRPr="009F3302" w:rsidRDefault="009F3302" w:rsidP="00FE73AF">
      <w:pPr>
        <w:widowControl/>
        <w:numPr>
          <w:ilvl w:val="0"/>
          <w:numId w:val="50"/>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After Finally - 这些类型的 Advice 在连接点方法之后执行，无论方法退出是正常还是异常返回，并使用 @After 注解标记进行配置。</w:t>
      </w:r>
    </w:p>
    <w:p w:rsidR="009F3302" w:rsidRPr="009F3302" w:rsidRDefault="009F3302" w:rsidP="00FE73AF">
      <w:pPr>
        <w:widowControl/>
        <w:numPr>
          <w:ilvl w:val="0"/>
          <w:numId w:val="50"/>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Around - 这些类型的 Advice 在连接点之前和之后执行，并使用 @Around 注解标记进行配置。</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hint="eastAsia"/>
          <w:kern w:val="0"/>
          <w:sz w:val="24"/>
          <w:szCs w:val="24"/>
        </w:rPr>
        <w:t>😈</w:t>
      </w:r>
      <w:r w:rsidRPr="009F3302">
        <w:rPr>
          <w:rFonts w:ascii="宋体" w:eastAsia="宋体" w:hAnsi="宋体" w:cs="宋体"/>
          <w:kern w:val="0"/>
          <w:sz w:val="24"/>
          <w:szCs w:val="24"/>
        </w:rPr>
        <w:t xml:space="preserve"> 看起来，是不是和拦截器的执行时间，有几分相似。实际上，用于拦截效果的各种实现，大体都是类似的。</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lastRenderedPageBreak/>
        <w:t>什么是 Target ？</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Target ，织入 Advice 的</w:t>
      </w:r>
      <w:r w:rsidRPr="009F3302">
        <w:rPr>
          <w:rFonts w:ascii="宋体" w:eastAsia="宋体" w:hAnsi="宋体" w:cs="宋体"/>
          <w:b/>
          <w:bCs/>
          <w:kern w:val="0"/>
          <w:sz w:val="24"/>
          <w:szCs w:val="24"/>
        </w:rPr>
        <w:t>目标对象</w:t>
      </w:r>
      <w:r w:rsidRPr="009F3302">
        <w:rPr>
          <w:rFonts w:ascii="宋体" w:eastAsia="宋体" w:hAnsi="宋体" w:cs="宋体"/>
          <w:kern w:val="0"/>
          <w:sz w:val="24"/>
          <w:szCs w:val="24"/>
        </w:rPr>
        <w:t xml:space="preserve">。目标对象也被称为 </w:t>
      </w:r>
      <w:r w:rsidRPr="009F3302">
        <w:rPr>
          <w:rFonts w:ascii="宋体" w:eastAsia="宋体" w:hAnsi="宋体" w:cs="宋体"/>
          <w:b/>
          <w:bCs/>
          <w:kern w:val="0"/>
          <w:sz w:val="24"/>
          <w:szCs w:val="24"/>
        </w:rPr>
        <w:t>Advised Object</w:t>
      </w:r>
      <w:r w:rsidRPr="009F3302">
        <w:rPr>
          <w:rFonts w:ascii="宋体" w:eastAsia="宋体" w:hAnsi="宋体" w:cs="宋体"/>
          <w:kern w:val="0"/>
          <w:sz w:val="24"/>
          <w:szCs w:val="24"/>
        </w:rPr>
        <w:t xml:space="preserve"> 。</w:t>
      </w:r>
    </w:p>
    <w:p w:rsidR="009F3302" w:rsidRPr="009F3302" w:rsidRDefault="009F3302" w:rsidP="00FE73AF">
      <w:pPr>
        <w:widowControl/>
        <w:numPr>
          <w:ilvl w:val="0"/>
          <w:numId w:val="51"/>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因为 Spring AOP 使用运行时代理的方式来实现 Aspect ，因此 Advised Object 总是一个代理对象(Proxied Object) 。</w:t>
      </w:r>
    </w:p>
    <w:p w:rsidR="009F3302" w:rsidRPr="009F3302" w:rsidRDefault="009F3302" w:rsidP="00FE73AF">
      <w:pPr>
        <w:widowControl/>
        <w:numPr>
          <w:ilvl w:val="0"/>
          <w:numId w:val="51"/>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b/>
          <w:bCs/>
          <w:kern w:val="0"/>
          <w:sz w:val="24"/>
          <w:szCs w:val="24"/>
        </w:rPr>
        <w:t>注意, Advised Object 指的不是原来的对象，而是织入 Advice 后所产生的代理对象</w:t>
      </w:r>
      <w:r w:rsidRPr="009F3302">
        <w:rPr>
          <w:rFonts w:ascii="宋体" w:eastAsia="宋体" w:hAnsi="宋体" w:cs="宋体"/>
          <w:kern w:val="0"/>
          <w:sz w:val="24"/>
          <w:szCs w:val="24"/>
        </w:rPr>
        <w:t>。</w:t>
      </w:r>
    </w:p>
    <w:p w:rsidR="009F3302" w:rsidRPr="009F3302" w:rsidRDefault="009F3302" w:rsidP="00FE73AF">
      <w:pPr>
        <w:widowControl/>
        <w:numPr>
          <w:ilvl w:val="0"/>
          <w:numId w:val="51"/>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Advice + Target Object = Advised Object = Proxy 。</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AOP 有哪些实现方式？</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实现 AOP 的技术，主要分为两大类：</w:t>
      </w:r>
    </w:p>
    <w:p w:rsidR="009F3302" w:rsidRPr="009F3302" w:rsidRDefault="009F3302" w:rsidP="00FE73AF">
      <w:pPr>
        <w:widowControl/>
        <w:numPr>
          <w:ilvl w:val="0"/>
          <w:numId w:val="52"/>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① </w:t>
      </w:r>
      <w:r w:rsidRPr="009F3302">
        <w:rPr>
          <w:rFonts w:ascii="宋体" w:eastAsia="宋体" w:hAnsi="宋体" w:cs="宋体"/>
          <w:b/>
          <w:bCs/>
          <w:kern w:val="0"/>
          <w:sz w:val="24"/>
          <w:szCs w:val="24"/>
        </w:rPr>
        <w:t>静态代理</w:t>
      </w:r>
      <w:r w:rsidRPr="009F3302">
        <w:rPr>
          <w:rFonts w:ascii="宋体" w:eastAsia="宋体" w:hAnsi="宋体" w:cs="宋体"/>
          <w:kern w:val="0"/>
          <w:sz w:val="24"/>
          <w:szCs w:val="24"/>
        </w:rPr>
        <w:t xml:space="preserve"> - 指使用 AOP 框架提供的命令进行编译，从而在编译阶段就可生成 AOP 代理类，因此也称为编译时增强。</w:t>
      </w:r>
    </w:p>
    <w:p w:rsidR="009F3302" w:rsidRPr="009F3302" w:rsidRDefault="009F3302" w:rsidP="00FE73AF">
      <w:pPr>
        <w:widowControl/>
        <w:numPr>
          <w:ilvl w:val="1"/>
          <w:numId w:val="52"/>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编译时编织（特殊编译器实现）</w:t>
      </w:r>
    </w:p>
    <w:p w:rsidR="009F3302" w:rsidRPr="009F3302" w:rsidRDefault="009F3302" w:rsidP="00FE73AF">
      <w:pPr>
        <w:widowControl/>
        <w:numPr>
          <w:ilvl w:val="1"/>
          <w:numId w:val="52"/>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类加载时编织（特殊的类加载器实现）。</w:t>
      </w:r>
    </w:p>
    <w:p w:rsidR="009F3302" w:rsidRPr="009F3302" w:rsidRDefault="009F3302" w:rsidP="00FE73AF">
      <w:pPr>
        <w:widowControl/>
        <w:spacing w:beforeAutospacing="1" w:after="100" w:afterAutospacing="1"/>
        <w:ind w:left="2160"/>
        <w:jc w:val="left"/>
        <w:rPr>
          <w:rFonts w:ascii="宋体" w:eastAsia="宋体" w:hAnsi="宋体" w:cs="宋体"/>
          <w:kern w:val="0"/>
          <w:sz w:val="24"/>
          <w:szCs w:val="24"/>
        </w:rPr>
      </w:pPr>
      <w:r w:rsidRPr="009F3302">
        <w:rPr>
          <w:rFonts w:ascii="宋体" w:eastAsia="宋体" w:hAnsi="宋体" w:cs="宋体"/>
          <w:kern w:val="0"/>
          <w:sz w:val="24"/>
          <w:szCs w:val="24"/>
        </w:rPr>
        <w:t>例如，SkyWalking 基于 Java Agent 机制，配置上 ByteBuddy 库，实现类加载时编织时增强，从而实现链路追踪的透明埋点。</w:t>
      </w:r>
    </w:p>
    <w:p w:rsidR="009F3302" w:rsidRPr="009F3302" w:rsidRDefault="009F3302" w:rsidP="00FE73AF">
      <w:pPr>
        <w:widowControl/>
        <w:spacing w:before="100" w:beforeAutospacing="1" w:afterAutospacing="1"/>
        <w:ind w:left="2160"/>
        <w:jc w:val="left"/>
        <w:rPr>
          <w:rFonts w:ascii="宋体" w:eastAsia="宋体" w:hAnsi="宋体" w:cs="宋体"/>
          <w:kern w:val="0"/>
          <w:sz w:val="24"/>
          <w:szCs w:val="24"/>
        </w:rPr>
      </w:pPr>
      <w:r w:rsidRPr="009F3302">
        <w:rPr>
          <w:rFonts w:ascii="宋体" w:eastAsia="宋体" w:hAnsi="宋体" w:cs="宋体"/>
          <w:kern w:val="0"/>
          <w:sz w:val="24"/>
          <w:szCs w:val="24"/>
        </w:rPr>
        <w:t xml:space="preserve">感兴趣的胖友，可以看看 </w:t>
      </w:r>
      <w:hyperlink r:id="rId36" w:tgtFrame="_blank" w:history="1">
        <w:r w:rsidRPr="009F3302">
          <w:rPr>
            <w:rFonts w:ascii="宋体" w:eastAsia="宋体" w:hAnsi="宋体" w:cs="宋体"/>
            <w:color w:val="0000FF"/>
            <w:kern w:val="0"/>
            <w:sz w:val="24"/>
            <w:szCs w:val="24"/>
            <w:u w:val="single"/>
          </w:rPr>
          <w:t>《SkyWalking 源码分析之 JavaAgent 工具 ByteBuddy 的应用》</w:t>
        </w:r>
      </w:hyperlink>
      <w:r w:rsidRPr="009F3302">
        <w:rPr>
          <w:rFonts w:ascii="宋体" w:eastAsia="宋体" w:hAnsi="宋体" w:cs="宋体"/>
          <w:kern w:val="0"/>
          <w:sz w:val="24"/>
          <w:szCs w:val="24"/>
        </w:rPr>
        <w:t xml:space="preserve"> 。</w:t>
      </w:r>
    </w:p>
    <w:p w:rsidR="009F3302" w:rsidRPr="009F3302" w:rsidRDefault="009F3302" w:rsidP="00FE73AF">
      <w:pPr>
        <w:widowControl/>
        <w:numPr>
          <w:ilvl w:val="0"/>
          <w:numId w:val="52"/>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② </w:t>
      </w:r>
      <w:r w:rsidRPr="009F3302">
        <w:rPr>
          <w:rFonts w:ascii="宋体" w:eastAsia="宋体" w:hAnsi="宋体" w:cs="宋体"/>
          <w:b/>
          <w:bCs/>
          <w:kern w:val="0"/>
          <w:sz w:val="24"/>
          <w:szCs w:val="24"/>
        </w:rPr>
        <w:t>动态代理</w:t>
      </w:r>
      <w:r w:rsidRPr="009F3302">
        <w:rPr>
          <w:rFonts w:ascii="宋体" w:eastAsia="宋体" w:hAnsi="宋体" w:cs="宋体"/>
          <w:kern w:val="0"/>
          <w:sz w:val="24"/>
          <w:szCs w:val="24"/>
        </w:rPr>
        <w:t xml:space="preserve"> - 在运行时在内存中“临时”生成 AOP 动态代理类，因此也被称为运行时增强。目前 Spring 中使用了两种动态代理库：</w:t>
      </w:r>
    </w:p>
    <w:p w:rsidR="009F3302" w:rsidRPr="009F3302" w:rsidRDefault="009F3302" w:rsidP="00FE73AF">
      <w:pPr>
        <w:widowControl/>
        <w:numPr>
          <w:ilvl w:val="1"/>
          <w:numId w:val="52"/>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JDK 动态代理</w:t>
      </w:r>
    </w:p>
    <w:p w:rsidR="009F3302" w:rsidRPr="009F3302" w:rsidRDefault="009F3302" w:rsidP="00FE73AF">
      <w:pPr>
        <w:widowControl/>
        <w:numPr>
          <w:ilvl w:val="1"/>
          <w:numId w:val="52"/>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CGLIB</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那么 Spring 什么时候使用 JDK 动态代理，什么时候使用 CGLIB 呢？</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9F3302" w:rsidRPr="009F3302" w:rsidTr="009F3302">
        <w:trPr>
          <w:tblCellSpacing w:w="15" w:type="dxa"/>
        </w:trPr>
        <w:tc>
          <w:tcPr>
            <w:tcW w:w="0" w:type="auto"/>
            <w:vAlign w:val="center"/>
            <w:hideMark/>
          </w:tcPr>
          <w:p w:rsidR="009F3302" w:rsidRPr="009F3302" w:rsidRDefault="009F3302" w:rsidP="00FE7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3302">
              <w:rPr>
                <w:rFonts w:ascii="宋体" w:eastAsia="宋体" w:hAnsi="宋体" w:cs="宋体"/>
                <w:kern w:val="0"/>
                <w:sz w:val="24"/>
                <w:szCs w:val="24"/>
              </w:rPr>
              <w:t>// From 《Spring 源码深度解析》P172</w:t>
            </w:r>
            <w:r w:rsidRPr="009F3302">
              <w:rPr>
                <w:rFonts w:ascii="宋体" w:eastAsia="宋体" w:hAnsi="宋体" w:cs="宋体"/>
                <w:kern w:val="0"/>
                <w:sz w:val="24"/>
                <w:szCs w:val="24"/>
              </w:rPr>
              <w:br/>
              <w:t>// Spring AOP 部分使用 JDK 动态代理或者 CGLIB 来为目标对象创建代理。（建议尽量使用 JDK 的动态代理）</w:t>
            </w:r>
            <w:r w:rsidRPr="009F3302">
              <w:rPr>
                <w:rFonts w:ascii="宋体" w:eastAsia="宋体" w:hAnsi="宋体" w:cs="宋体"/>
                <w:kern w:val="0"/>
                <w:sz w:val="24"/>
                <w:szCs w:val="24"/>
              </w:rPr>
              <w:br/>
              <w:t>// 如果被代理的目标对象实现了至少一个接口，则会使用 JDK 动态代理。所有该目标类型实现的接口都讲被代理。</w:t>
            </w:r>
            <w:r w:rsidRPr="009F3302">
              <w:rPr>
                <w:rFonts w:ascii="宋体" w:eastAsia="宋体" w:hAnsi="宋体" w:cs="宋体"/>
                <w:kern w:val="0"/>
                <w:sz w:val="24"/>
                <w:szCs w:val="24"/>
              </w:rPr>
              <w:br/>
              <w:t>// 若该目标对象没有实现任何接口，则创建一个 CGLIB 代理。</w:t>
            </w:r>
            <w:r w:rsidRPr="009F3302">
              <w:rPr>
                <w:rFonts w:ascii="宋体" w:eastAsia="宋体" w:hAnsi="宋体" w:cs="宋体"/>
                <w:kern w:val="0"/>
                <w:sz w:val="24"/>
                <w:szCs w:val="24"/>
              </w:rPr>
              <w:br/>
              <w:t>// 如果你希望强制使用 CGLIB 代理，（例如希望代理目标对象的所有方法，而不只是实现自接口的方法）那也可以。但是需要考虑以下两个方法：</w:t>
            </w:r>
            <w:r w:rsidRPr="009F3302">
              <w:rPr>
                <w:rFonts w:ascii="宋体" w:eastAsia="宋体" w:hAnsi="宋体" w:cs="宋体"/>
                <w:kern w:val="0"/>
                <w:sz w:val="24"/>
                <w:szCs w:val="24"/>
              </w:rPr>
              <w:br/>
              <w:t>//      1&gt; 无法通知(advise) Final 方法，因为它们不能被覆盖。</w:t>
            </w:r>
            <w:r w:rsidRPr="009F3302">
              <w:rPr>
                <w:rFonts w:ascii="宋体" w:eastAsia="宋体" w:hAnsi="宋体" w:cs="宋体"/>
                <w:kern w:val="0"/>
                <w:sz w:val="24"/>
                <w:szCs w:val="24"/>
              </w:rPr>
              <w:br/>
              <w:t>//      2&gt; 你需要将 CGLIB 二进制发型包放在 classpath 下面。</w:t>
            </w:r>
            <w:r w:rsidRPr="009F3302">
              <w:rPr>
                <w:rFonts w:ascii="宋体" w:eastAsia="宋体" w:hAnsi="宋体" w:cs="宋体"/>
                <w:kern w:val="0"/>
                <w:sz w:val="24"/>
                <w:szCs w:val="24"/>
              </w:rPr>
              <w:br/>
            </w:r>
            <w:r w:rsidRPr="009F3302">
              <w:rPr>
                <w:rFonts w:ascii="宋体" w:eastAsia="宋体" w:hAnsi="宋体" w:cs="宋体"/>
                <w:kern w:val="0"/>
                <w:sz w:val="24"/>
                <w:szCs w:val="24"/>
              </w:rPr>
              <w:lastRenderedPageBreak/>
              <w:t>// 为什么 Spring 默认使用 JDK 的动态代理呢？笔者猜测原因如下：</w:t>
            </w:r>
            <w:r w:rsidRPr="009F3302">
              <w:rPr>
                <w:rFonts w:ascii="宋体" w:eastAsia="宋体" w:hAnsi="宋体" w:cs="宋体"/>
                <w:kern w:val="0"/>
                <w:sz w:val="24"/>
                <w:szCs w:val="24"/>
              </w:rPr>
              <w:br/>
              <w:t>//      1&gt; 使用 JDK 原生支持，减少三方依赖</w:t>
            </w:r>
            <w:r w:rsidRPr="009F3302">
              <w:rPr>
                <w:rFonts w:ascii="宋体" w:eastAsia="宋体" w:hAnsi="宋体" w:cs="宋体"/>
                <w:kern w:val="0"/>
                <w:sz w:val="24"/>
                <w:szCs w:val="24"/>
              </w:rPr>
              <w:br/>
              <w:t>//      2&gt; JDK8 开始后，JDK 代理的性能差距 CGLIB 的性能不会太多。可参见：https://www.cnblogs.com/haiq/p/4304615.html</w:t>
            </w:r>
          </w:p>
        </w:tc>
      </w:tr>
    </w:tbl>
    <w:p w:rsidR="009F3302" w:rsidRPr="009F3302" w:rsidRDefault="009F3302" w:rsidP="00FE73AF">
      <w:pPr>
        <w:widowControl/>
        <w:numPr>
          <w:ilvl w:val="0"/>
          <w:numId w:val="53"/>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lastRenderedPageBreak/>
        <w:t>实际上，Spring AOP 的代码量不大，与其在窗户外面不清不楚，不如捅破它！感兴趣的胖友，可以</w:t>
      </w:r>
      <w:proofErr w:type="gramStart"/>
      <w:r w:rsidRPr="009F3302">
        <w:rPr>
          <w:rFonts w:ascii="宋体" w:eastAsia="宋体" w:hAnsi="宋体" w:cs="宋体"/>
          <w:kern w:val="0"/>
          <w:sz w:val="24"/>
          <w:szCs w:val="24"/>
        </w:rPr>
        <w:t>撸</w:t>
      </w:r>
      <w:proofErr w:type="gramEnd"/>
      <w:r w:rsidRPr="009F3302">
        <w:rPr>
          <w:rFonts w:ascii="宋体" w:eastAsia="宋体" w:hAnsi="宋体" w:cs="宋体"/>
          <w:kern w:val="0"/>
          <w:sz w:val="24"/>
          <w:szCs w:val="24"/>
        </w:rPr>
        <w:t xml:space="preserve">一撸 </w:t>
      </w:r>
      <w:hyperlink r:id="rId37" w:history="1">
        <w:r w:rsidRPr="009F3302">
          <w:rPr>
            <w:rFonts w:ascii="宋体" w:eastAsia="宋体" w:hAnsi="宋体" w:cs="宋体"/>
            <w:color w:val="0000FF"/>
            <w:kern w:val="0"/>
            <w:sz w:val="24"/>
            <w:szCs w:val="24"/>
            <w:u w:val="single"/>
          </w:rPr>
          <w:t>《精尽 Spring 源码分析 —— AOP 源码简单导读》</w:t>
        </w:r>
      </w:hyperlink>
      <w:r w:rsidRPr="009F3302">
        <w:rPr>
          <w:rFonts w:ascii="宋体" w:eastAsia="宋体" w:hAnsi="宋体" w:cs="宋体"/>
          <w:kern w:val="0"/>
          <w:sz w:val="24"/>
          <w:szCs w:val="24"/>
        </w:rPr>
        <w:t xml:space="preserve"> 。</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或者，我们来换一个解答答案：</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Spring AOP 中的动态代理主要有两种方式，</w:t>
      </w:r>
    </w:p>
    <w:p w:rsidR="009F3302" w:rsidRPr="009F3302" w:rsidRDefault="009F3302" w:rsidP="00FE73AF">
      <w:pPr>
        <w:widowControl/>
        <w:numPr>
          <w:ilvl w:val="0"/>
          <w:numId w:val="54"/>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JDK 动态代理</w:t>
      </w:r>
    </w:p>
    <w:p w:rsidR="009F3302" w:rsidRPr="009F3302" w:rsidRDefault="009F3302" w:rsidP="00FE73AF">
      <w:pPr>
        <w:widowControl/>
        <w:spacing w:before="100" w:beforeAutospacing="1" w:after="100" w:afterAutospacing="1"/>
        <w:ind w:left="720"/>
        <w:jc w:val="left"/>
        <w:rPr>
          <w:rFonts w:ascii="宋体" w:eastAsia="宋体" w:hAnsi="宋体" w:cs="宋体"/>
          <w:kern w:val="0"/>
          <w:sz w:val="24"/>
          <w:szCs w:val="24"/>
        </w:rPr>
      </w:pPr>
      <w:r w:rsidRPr="009F3302">
        <w:rPr>
          <w:rFonts w:ascii="宋体" w:eastAsia="宋体" w:hAnsi="宋体" w:cs="宋体"/>
          <w:kern w:val="0"/>
          <w:sz w:val="24"/>
          <w:szCs w:val="24"/>
        </w:rPr>
        <w:t>JDK 动态代理通过反射来接收被代理的类，并且要求被代理的类必须实现一个接口。JDK动态代理的核心是 InvocationHandler 接口和 Proxy 类。</w:t>
      </w:r>
    </w:p>
    <w:p w:rsidR="009F3302" w:rsidRPr="009F3302" w:rsidRDefault="009F3302" w:rsidP="00FE73AF">
      <w:pPr>
        <w:widowControl/>
        <w:numPr>
          <w:ilvl w:val="0"/>
          <w:numId w:val="54"/>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CGLIB 动态代理</w:t>
      </w:r>
    </w:p>
    <w:p w:rsidR="009F3302" w:rsidRPr="009F3302" w:rsidRDefault="009F3302" w:rsidP="00FE73AF">
      <w:pPr>
        <w:widowControl/>
        <w:spacing w:before="100" w:beforeAutospacing="1" w:after="100" w:afterAutospacing="1"/>
        <w:ind w:left="720"/>
        <w:jc w:val="left"/>
        <w:rPr>
          <w:rFonts w:ascii="宋体" w:eastAsia="宋体" w:hAnsi="宋体" w:cs="宋体"/>
          <w:kern w:val="0"/>
          <w:sz w:val="24"/>
          <w:szCs w:val="24"/>
        </w:rPr>
      </w:pPr>
      <w:r w:rsidRPr="009F3302">
        <w:rPr>
          <w:rFonts w:ascii="宋体" w:eastAsia="宋体" w:hAnsi="宋体" w:cs="宋体"/>
          <w:kern w:val="0"/>
          <w:sz w:val="24"/>
          <w:szCs w:val="24"/>
        </w:rPr>
        <w:t>如果目标</w:t>
      </w:r>
      <w:proofErr w:type="gramStart"/>
      <w:r w:rsidRPr="009F3302">
        <w:rPr>
          <w:rFonts w:ascii="宋体" w:eastAsia="宋体" w:hAnsi="宋体" w:cs="宋体"/>
          <w:kern w:val="0"/>
          <w:sz w:val="24"/>
          <w:szCs w:val="24"/>
        </w:rPr>
        <w:t>类没有</w:t>
      </w:r>
      <w:proofErr w:type="gramEnd"/>
      <w:r w:rsidRPr="009F3302">
        <w:rPr>
          <w:rFonts w:ascii="宋体" w:eastAsia="宋体" w:hAnsi="宋体" w:cs="宋体"/>
          <w:kern w:val="0"/>
          <w:sz w:val="24"/>
          <w:szCs w:val="24"/>
        </w:rPr>
        <w:t>实现接口，那么 Spring AOP 会选择使用 CGLIB 来动态代理目标类。当然，Spring 也支持配置，</w:t>
      </w:r>
      <w:r w:rsidRPr="009F3302">
        <w:rPr>
          <w:rFonts w:ascii="宋体" w:eastAsia="宋体" w:hAnsi="宋体" w:cs="宋体"/>
          <w:b/>
          <w:bCs/>
          <w:kern w:val="0"/>
          <w:sz w:val="24"/>
          <w:szCs w:val="24"/>
        </w:rPr>
        <w:t>强制</w:t>
      </w:r>
      <w:r w:rsidRPr="009F3302">
        <w:rPr>
          <w:rFonts w:ascii="宋体" w:eastAsia="宋体" w:hAnsi="宋体" w:cs="宋体"/>
          <w:kern w:val="0"/>
          <w:sz w:val="24"/>
          <w:szCs w:val="24"/>
        </w:rPr>
        <w:t>使用 CGLIB 动态代理。</w:t>
      </w:r>
      <w:r w:rsidRPr="009F3302">
        <w:rPr>
          <w:rFonts w:ascii="宋体" w:eastAsia="宋体" w:hAnsi="宋体" w:cs="宋体"/>
          <w:kern w:val="0"/>
          <w:sz w:val="24"/>
          <w:szCs w:val="24"/>
        </w:rPr>
        <w:br/>
        <w:t xml:space="preserve">CGLIB（Code Generation Library），是一个代码生成的类库，可以在运行时动态的生成某个类的子类，注意，CGLIB 是通过继承的方式做的动态代理，因此如果某个类被标记为 final ，那么它是无法使用 CGLIB 做动态代理的。 </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Spring AOP and AspectJ AOP 有什么区别？</w:t>
      </w:r>
    </w:p>
    <w:p w:rsidR="009F3302" w:rsidRPr="009F3302" w:rsidRDefault="009F3302" w:rsidP="00FE73AF">
      <w:pPr>
        <w:widowControl/>
        <w:numPr>
          <w:ilvl w:val="0"/>
          <w:numId w:val="55"/>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代理方式不同</w:t>
      </w:r>
    </w:p>
    <w:p w:rsidR="009F3302" w:rsidRPr="009F3302" w:rsidRDefault="009F3302" w:rsidP="00FE73AF">
      <w:pPr>
        <w:widowControl/>
        <w:numPr>
          <w:ilvl w:val="1"/>
          <w:numId w:val="55"/>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Spring AOP 基于动态代理方式实现。</w:t>
      </w:r>
    </w:p>
    <w:p w:rsidR="009F3302" w:rsidRPr="009F3302" w:rsidRDefault="009F3302" w:rsidP="00FE73AF">
      <w:pPr>
        <w:widowControl/>
        <w:numPr>
          <w:ilvl w:val="1"/>
          <w:numId w:val="55"/>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AspectJ AOP 基于静态代理方式实现。</w:t>
      </w:r>
    </w:p>
    <w:p w:rsidR="009F3302" w:rsidRPr="009F3302" w:rsidRDefault="009F3302" w:rsidP="00FE73AF">
      <w:pPr>
        <w:widowControl/>
        <w:numPr>
          <w:ilvl w:val="0"/>
          <w:numId w:val="55"/>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PointCut 支持力度不同</w:t>
      </w:r>
    </w:p>
    <w:p w:rsidR="009F3302" w:rsidRPr="009F3302" w:rsidRDefault="009F3302" w:rsidP="00FE73AF">
      <w:pPr>
        <w:widowControl/>
        <w:numPr>
          <w:ilvl w:val="1"/>
          <w:numId w:val="55"/>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Spring AOP </w:t>
      </w:r>
      <w:r w:rsidRPr="009F3302">
        <w:rPr>
          <w:rFonts w:ascii="宋体" w:eastAsia="宋体" w:hAnsi="宋体" w:cs="宋体"/>
          <w:b/>
          <w:bCs/>
          <w:kern w:val="0"/>
          <w:sz w:val="24"/>
          <w:szCs w:val="24"/>
        </w:rPr>
        <w:t>仅</w:t>
      </w:r>
      <w:r w:rsidRPr="009F3302">
        <w:rPr>
          <w:rFonts w:ascii="宋体" w:eastAsia="宋体" w:hAnsi="宋体" w:cs="宋体"/>
          <w:kern w:val="0"/>
          <w:sz w:val="24"/>
          <w:szCs w:val="24"/>
        </w:rPr>
        <w:t>支持方法级别的 PointCut 。</w:t>
      </w:r>
    </w:p>
    <w:p w:rsidR="009F3302" w:rsidRPr="009F3302" w:rsidRDefault="009F3302" w:rsidP="00FE73AF">
      <w:pPr>
        <w:widowControl/>
        <w:numPr>
          <w:ilvl w:val="1"/>
          <w:numId w:val="55"/>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AspectJ AOP 提供了完全的 AOP 支持，它还支持属性级别的 PointCut 。</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什么是编织（Weaving）？</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Weaving ，</w:t>
      </w:r>
      <w:r w:rsidRPr="009F3302">
        <w:rPr>
          <w:rFonts w:ascii="宋体" w:eastAsia="宋体" w:hAnsi="宋体" w:cs="宋体"/>
          <w:b/>
          <w:bCs/>
          <w:kern w:val="0"/>
          <w:sz w:val="24"/>
          <w:szCs w:val="24"/>
        </w:rPr>
        <w:t>编织</w:t>
      </w:r>
      <w:r w:rsidRPr="009F3302">
        <w:rPr>
          <w:rFonts w:ascii="宋体" w:eastAsia="宋体" w:hAnsi="宋体" w:cs="宋体"/>
          <w:kern w:val="0"/>
          <w:sz w:val="24"/>
          <w:szCs w:val="24"/>
        </w:rPr>
        <w:t>。</w:t>
      </w:r>
    </w:p>
    <w:p w:rsidR="009F3302" w:rsidRPr="009F3302" w:rsidRDefault="009F3302" w:rsidP="00FE73AF">
      <w:pPr>
        <w:widowControl/>
        <w:numPr>
          <w:ilvl w:val="0"/>
          <w:numId w:val="56"/>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为了创建一个 Advice 对象而链接一个 Aspect 和其它应用类型或对象，称为编织（Weaving）。</w:t>
      </w:r>
    </w:p>
    <w:p w:rsidR="009F3302" w:rsidRPr="009F3302" w:rsidRDefault="009F3302" w:rsidP="00FE73AF">
      <w:pPr>
        <w:widowControl/>
        <w:numPr>
          <w:ilvl w:val="0"/>
          <w:numId w:val="56"/>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lastRenderedPageBreak/>
        <w:t>在 Spring AOP 中，编织在运行时执行，即动态代理。请参考下图：</w:t>
      </w:r>
      <w:r>
        <w:rPr>
          <w:rFonts w:ascii="宋体" w:eastAsia="宋体" w:hAnsi="宋体" w:cs="宋体"/>
          <w:noProof/>
          <w:kern w:val="0"/>
          <w:sz w:val="24"/>
          <w:szCs w:val="24"/>
        </w:rPr>
        <w:drawing>
          <wp:inline distT="0" distB="0" distL="0" distR="0" wp14:anchorId="165F3F0C" wp14:editId="5F0275B7">
            <wp:extent cx="4362450" cy="1714500"/>
            <wp:effectExtent l="0" t="0" r="0" b="0"/>
            <wp:docPr id="4" name="图片 4" descr="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x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62450" cy="1714500"/>
                    </a:xfrm>
                    <a:prstGeom prst="rect">
                      <a:avLst/>
                    </a:prstGeom>
                    <a:noFill/>
                    <a:ln>
                      <a:noFill/>
                    </a:ln>
                  </pic:spPr>
                </pic:pic>
              </a:graphicData>
            </a:graphic>
          </wp:inline>
        </w:drawing>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Spring 如何使用 AOP 切面？</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在 Spring AOP 中，有两种方式配置 AOP 切面：</w:t>
      </w:r>
    </w:p>
    <w:p w:rsidR="009F3302" w:rsidRPr="009F3302" w:rsidRDefault="009F3302" w:rsidP="00FE73AF">
      <w:pPr>
        <w:widowControl/>
        <w:numPr>
          <w:ilvl w:val="0"/>
          <w:numId w:val="57"/>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基于 </w:t>
      </w:r>
      <w:r w:rsidRPr="009F3302">
        <w:rPr>
          <w:rFonts w:ascii="宋体" w:eastAsia="宋体" w:hAnsi="宋体" w:cs="宋体"/>
          <w:b/>
          <w:bCs/>
          <w:kern w:val="0"/>
          <w:sz w:val="24"/>
          <w:szCs w:val="24"/>
        </w:rPr>
        <w:t>XML</w:t>
      </w:r>
      <w:r w:rsidRPr="009F3302">
        <w:rPr>
          <w:rFonts w:ascii="宋体" w:eastAsia="宋体" w:hAnsi="宋体" w:cs="宋体"/>
          <w:kern w:val="0"/>
          <w:sz w:val="24"/>
          <w:szCs w:val="24"/>
        </w:rPr>
        <w:t xml:space="preserve"> 方式的切面实现。</w:t>
      </w:r>
    </w:p>
    <w:p w:rsidR="009F3302" w:rsidRPr="009F3302" w:rsidRDefault="009F3302" w:rsidP="00FE73AF">
      <w:pPr>
        <w:widowControl/>
        <w:numPr>
          <w:ilvl w:val="0"/>
          <w:numId w:val="57"/>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基于 </w:t>
      </w:r>
      <w:r w:rsidRPr="009F3302">
        <w:rPr>
          <w:rFonts w:ascii="宋体" w:eastAsia="宋体" w:hAnsi="宋体" w:cs="宋体"/>
          <w:b/>
          <w:bCs/>
          <w:kern w:val="0"/>
          <w:sz w:val="24"/>
          <w:szCs w:val="24"/>
        </w:rPr>
        <w:t>注解</w:t>
      </w:r>
      <w:r w:rsidRPr="009F3302">
        <w:rPr>
          <w:rFonts w:ascii="宋体" w:eastAsia="宋体" w:hAnsi="宋体" w:cs="宋体"/>
          <w:kern w:val="0"/>
          <w:sz w:val="24"/>
          <w:szCs w:val="24"/>
        </w:rPr>
        <w:t xml:space="preserve"> 方式的切面实现。</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目前，主流喜欢使用 </w:t>
      </w:r>
      <w:r w:rsidRPr="009F3302">
        <w:rPr>
          <w:rFonts w:ascii="宋体" w:eastAsia="宋体" w:hAnsi="宋体" w:cs="宋体"/>
          <w:b/>
          <w:bCs/>
          <w:kern w:val="0"/>
          <w:sz w:val="24"/>
          <w:szCs w:val="24"/>
        </w:rPr>
        <w:t>注解</w:t>
      </w:r>
      <w:r w:rsidRPr="009F3302">
        <w:rPr>
          <w:rFonts w:ascii="宋体" w:eastAsia="宋体" w:hAnsi="宋体" w:cs="宋体"/>
          <w:kern w:val="0"/>
          <w:sz w:val="24"/>
          <w:szCs w:val="24"/>
        </w:rPr>
        <w:t xml:space="preserve"> 方式。胖</w:t>
      </w:r>
      <w:proofErr w:type="gramStart"/>
      <w:r w:rsidRPr="009F3302">
        <w:rPr>
          <w:rFonts w:ascii="宋体" w:eastAsia="宋体" w:hAnsi="宋体" w:cs="宋体"/>
          <w:kern w:val="0"/>
          <w:sz w:val="24"/>
          <w:szCs w:val="24"/>
        </w:rPr>
        <w:t>友可以</w:t>
      </w:r>
      <w:proofErr w:type="gramEnd"/>
      <w:r w:rsidRPr="009F3302">
        <w:rPr>
          <w:rFonts w:ascii="宋体" w:eastAsia="宋体" w:hAnsi="宋体" w:cs="宋体"/>
          <w:kern w:val="0"/>
          <w:sz w:val="24"/>
          <w:szCs w:val="24"/>
        </w:rPr>
        <w:t xml:space="preserve">看看 </w:t>
      </w:r>
      <w:hyperlink r:id="rId39" w:tgtFrame="_blank" w:history="1">
        <w:r w:rsidRPr="009F3302">
          <w:rPr>
            <w:rFonts w:ascii="宋体" w:eastAsia="宋体" w:hAnsi="宋体" w:cs="宋体"/>
            <w:color w:val="0000FF"/>
            <w:kern w:val="0"/>
            <w:sz w:val="24"/>
            <w:szCs w:val="24"/>
            <w:u w:val="single"/>
          </w:rPr>
          <w:t>《彻底征服 Spring AOP 之实战篇》</w:t>
        </w:r>
      </w:hyperlink>
      <w:r w:rsidRPr="009F3302">
        <w:rPr>
          <w:rFonts w:ascii="宋体" w:eastAsia="宋体" w:hAnsi="宋体" w:cs="宋体"/>
          <w:kern w:val="0"/>
          <w:sz w:val="24"/>
          <w:szCs w:val="24"/>
        </w:rPr>
        <w:t xml:space="preserve"> 。</w:t>
      </w:r>
    </w:p>
    <w:p w:rsidR="009F3302" w:rsidRPr="009F3302" w:rsidRDefault="009F3302" w:rsidP="00FE73AF">
      <w:pPr>
        <w:widowControl/>
        <w:spacing w:before="100" w:beforeAutospacing="1" w:after="100" w:afterAutospacing="1"/>
        <w:jc w:val="left"/>
        <w:outlineLvl w:val="1"/>
        <w:rPr>
          <w:rFonts w:ascii="宋体" w:eastAsia="宋体" w:hAnsi="宋体" w:cs="宋体"/>
          <w:b/>
          <w:bCs/>
          <w:kern w:val="36"/>
          <w:sz w:val="48"/>
          <w:szCs w:val="48"/>
        </w:rPr>
      </w:pPr>
      <w:r w:rsidRPr="009F3302">
        <w:rPr>
          <w:rFonts w:ascii="宋体" w:eastAsia="宋体" w:hAnsi="宋体" w:cs="宋体"/>
          <w:b/>
          <w:bCs/>
          <w:kern w:val="36"/>
          <w:sz w:val="48"/>
          <w:szCs w:val="48"/>
        </w:rPr>
        <w:t>Spring Transaction</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非常推荐阅读如下文章：</w:t>
      </w:r>
    </w:p>
    <w:p w:rsidR="009F3302" w:rsidRPr="009F3302" w:rsidRDefault="009F3302" w:rsidP="00FE73AF">
      <w:pPr>
        <w:widowControl/>
        <w:numPr>
          <w:ilvl w:val="0"/>
          <w:numId w:val="58"/>
        </w:numPr>
        <w:spacing w:before="100" w:beforeAutospacing="1" w:after="100" w:afterAutospacing="1"/>
        <w:jc w:val="left"/>
        <w:rPr>
          <w:rFonts w:ascii="宋体" w:eastAsia="宋体" w:hAnsi="宋体" w:cs="宋体"/>
          <w:kern w:val="0"/>
          <w:sz w:val="24"/>
          <w:szCs w:val="24"/>
        </w:rPr>
      </w:pPr>
      <w:hyperlink r:id="rId40" w:anchor="rd" w:tgtFrame="_blank" w:history="1">
        <w:r w:rsidRPr="009F3302">
          <w:rPr>
            <w:rFonts w:ascii="宋体" w:eastAsia="宋体" w:hAnsi="宋体" w:cs="宋体"/>
            <w:color w:val="0000FF"/>
            <w:kern w:val="0"/>
            <w:sz w:val="24"/>
            <w:szCs w:val="24"/>
            <w:u w:val="single"/>
          </w:rPr>
          <w:t>《可能是最漂亮的 Spring 事务管理详解》</w:t>
        </w:r>
      </w:hyperlink>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什么是事务？</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事务就是对一系列的数据库操作（比如插入多条数据）进行统一的提交</w:t>
      </w:r>
      <w:proofErr w:type="gramStart"/>
      <w:r w:rsidRPr="009F3302">
        <w:rPr>
          <w:rFonts w:ascii="宋体" w:eastAsia="宋体" w:hAnsi="宋体" w:cs="宋体"/>
          <w:kern w:val="0"/>
          <w:sz w:val="24"/>
          <w:szCs w:val="24"/>
        </w:rPr>
        <w:t>或回滚操作</w:t>
      </w:r>
      <w:proofErr w:type="gramEnd"/>
      <w:r w:rsidRPr="009F3302">
        <w:rPr>
          <w:rFonts w:ascii="宋体" w:eastAsia="宋体" w:hAnsi="宋体" w:cs="宋体"/>
          <w:kern w:val="0"/>
          <w:sz w:val="24"/>
          <w:szCs w:val="24"/>
        </w:rPr>
        <w:t>，如果插入成功，那么一起成功，如果中间有一条出现异常，那么</w:t>
      </w:r>
      <w:proofErr w:type="gramStart"/>
      <w:r w:rsidRPr="009F3302">
        <w:rPr>
          <w:rFonts w:ascii="宋体" w:eastAsia="宋体" w:hAnsi="宋体" w:cs="宋体"/>
          <w:kern w:val="0"/>
          <w:sz w:val="24"/>
          <w:szCs w:val="24"/>
        </w:rPr>
        <w:t>回滚之前</w:t>
      </w:r>
      <w:proofErr w:type="gramEnd"/>
      <w:r w:rsidRPr="009F3302">
        <w:rPr>
          <w:rFonts w:ascii="宋体" w:eastAsia="宋体" w:hAnsi="宋体" w:cs="宋体"/>
          <w:kern w:val="0"/>
          <w:sz w:val="24"/>
          <w:szCs w:val="24"/>
        </w:rPr>
        <w:t>的所有操作。</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这样可以防止出现脏数据，防止数据库数据出现问题。</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事务的特性指的是？</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指的是 </w:t>
      </w:r>
      <w:r w:rsidRPr="009F3302">
        <w:rPr>
          <w:rFonts w:ascii="宋体" w:eastAsia="宋体" w:hAnsi="宋体" w:cs="宋体"/>
          <w:b/>
          <w:bCs/>
          <w:kern w:val="0"/>
          <w:sz w:val="24"/>
          <w:szCs w:val="24"/>
        </w:rPr>
        <w:t>ACID</w:t>
      </w:r>
      <w:r w:rsidRPr="009F3302">
        <w:rPr>
          <w:rFonts w:ascii="宋体" w:eastAsia="宋体" w:hAnsi="宋体" w:cs="宋体"/>
          <w:kern w:val="0"/>
          <w:sz w:val="24"/>
          <w:szCs w:val="24"/>
        </w:rPr>
        <w:t xml:space="preserve"> ，如下图所示：</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7C47B3F9" wp14:editId="65D060F3">
            <wp:extent cx="2971800" cy="2905125"/>
            <wp:effectExtent l="0" t="0" r="0" b="9525"/>
            <wp:docPr id="3" name="图片 3" descr="事务的特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事务的特性"/>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71800" cy="2905125"/>
                    </a:xfrm>
                    <a:prstGeom prst="rect">
                      <a:avLst/>
                    </a:prstGeom>
                    <a:noFill/>
                    <a:ln>
                      <a:noFill/>
                    </a:ln>
                  </pic:spPr>
                </pic:pic>
              </a:graphicData>
            </a:graphic>
          </wp:inline>
        </w:drawing>
      </w:r>
    </w:p>
    <w:p w:rsidR="009F3302" w:rsidRPr="009F3302" w:rsidRDefault="009F3302" w:rsidP="00FE73AF">
      <w:pPr>
        <w:widowControl/>
        <w:numPr>
          <w:ilvl w:val="0"/>
          <w:numId w:val="59"/>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b/>
          <w:bCs/>
          <w:kern w:val="0"/>
          <w:sz w:val="24"/>
          <w:szCs w:val="24"/>
        </w:rPr>
        <w:t>原子性</w:t>
      </w:r>
      <w:r w:rsidRPr="009F3302">
        <w:rPr>
          <w:rFonts w:ascii="宋体" w:eastAsia="宋体" w:hAnsi="宋体" w:cs="宋体"/>
          <w:kern w:val="0"/>
          <w:sz w:val="24"/>
          <w:szCs w:val="24"/>
        </w:rPr>
        <w:t xml:space="preserve"> Atomicity ：一个事务（transaction）中的所有操作，或者全部完成，或者全部不完成，不会结束在中间某个环节。事务在执行过程中发生错误，会被恢复（Rollback）到事务开始前的状态，就像这个事务从来没有执行过一样。即，事务不可分割、不可约简。</w:t>
      </w:r>
    </w:p>
    <w:p w:rsidR="009F3302" w:rsidRPr="009F3302" w:rsidRDefault="009F3302" w:rsidP="00FE73AF">
      <w:pPr>
        <w:widowControl/>
        <w:numPr>
          <w:ilvl w:val="0"/>
          <w:numId w:val="59"/>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b/>
          <w:bCs/>
          <w:kern w:val="0"/>
          <w:sz w:val="24"/>
          <w:szCs w:val="24"/>
        </w:rPr>
        <w:t>一致性</w:t>
      </w:r>
      <w:r w:rsidRPr="009F3302">
        <w:rPr>
          <w:rFonts w:ascii="宋体" w:eastAsia="宋体" w:hAnsi="宋体" w:cs="宋体"/>
          <w:kern w:val="0"/>
          <w:sz w:val="24"/>
          <w:szCs w:val="24"/>
        </w:rPr>
        <w:t xml:space="preserve"> Consistency ：在事务开始之前和事务结束以后，数据库的完整性没有被破坏。这表示写入的资料必须完全符合所有的预设</w:t>
      </w:r>
      <w:hyperlink r:id="rId42" w:tgtFrame="_blank" w:history="1">
        <w:r w:rsidRPr="009F3302">
          <w:rPr>
            <w:rFonts w:ascii="宋体" w:eastAsia="宋体" w:hAnsi="宋体" w:cs="宋体"/>
            <w:color w:val="0000FF"/>
            <w:kern w:val="0"/>
            <w:sz w:val="24"/>
            <w:szCs w:val="24"/>
            <w:u w:val="single"/>
          </w:rPr>
          <w:t>约束</w:t>
        </w:r>
      </w:hyperlink>
      <w:r w:rsidRPr="009F3302">
        <w:rPr>
          <w:rFonts w:ascii="宋体" w:eastAsia="宋体" w:hAnsi="宋体" w:cs="宋体"/>
          <w:kern w:val="0"/>
          <w:sz w:val="24"/>
          <w:szCs w:val="24"/>
        </w:rPr>
        <w:t>、</w:t>
      </w:r>
      <w:hyperlink r:id="rId43" w:tgtFrame="_blank" w:history="1">
        <w:r w:rsidRPr="009F3302">
          <w:rPr>
            <w:rFonts w:ascii="宋体" w:eastAsia="宋体" w:hAnsi="宋体" w:cs="宋体"/>
            <w:color w:val="0000FF"/>
            <w:kern w:val="0"/>
            <w:sz w:val="24"/>
            <w:szCs w:val="24"/>
            <w:u w:val="single"/>
          </w:rPr>
          <w:t>触发器</w:t>
        </w:r>
      </w:hyperlink>
      <w:r w:rsidRPr="009F3302">
        <w:rPr>
          <w:rFonts w:ascii="宋体" w:eastAsia="宋体" w:hAnsi="宋体" w:cs="宋体"/>
          <w:kern w:val="0"/>
          <w:sz w:val="24"/>
          <w:szCs w:val="24"/>
        </w:rPr>
        <w:t>)、</w:t>
      </w:r>
      <w:hyperlink r:id="rId44" w:tgtFrame="_blank" w:history="1">
        <w:proofErr w:type="gramStart"/>
        <w:r w:rsidRPr="009F3302">
          <w:rPr>
            <w:rFonts w:ascii="宋体" w:eastAsia="宋体" w:hAnsi="宋体" w:cs="宋体"/>
            <w:color w:val="0000FF"/>
            <w:kern w:val="0"/>
            <w:sz w:val="24"/>
            <w:szCs w:val="24"/>
            <w:u w:val="single"/>
          </w:rPr>
          <w:t>级联回滚</w:t>
        </w:r>
        <w:proofErr w:type="gramEnd"/>
      </w:hyperlink>
      <w:r w:rsidRPr="009F3302">
        <w:rPr>
          <w:rFonts w:ascii="宋体" w:eastAsia="宋体" w:hAnsi="宋体" w:cs="宋体"/>
          <w:kern w:val="0"/>
          <w:sz w:val="24"/>
          <w:szCs w:val="24"/>
        </w:rPr>
        <w:t>等。</w:t>
      </w:r>
    </w:p>
    <w:p w:rsidR="009F3302" w:rsidRPr="009F3302" w:rsidRDefault="009F3302" w:rsidP="00FE73AF">
      <w:pPr>
        <w:widowControl/>
        <w:numPr>
          <w:ilvl w:val="0"/>
          <w:numId w:val="59"/>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b/>
          <w:bCs/>
          <w:kern w:val="0"/>
          <w:sz w:val="24"/>
          <w:szCs w:val="24"/>
        </w:rPr>
        <w:t>隔离性</w:t>
      </w:r>
      <w:r w:rsidRPr="009F3302">
        <w:rPr>
          <w:rFonts w:ascii="宋体" w:eastAsia="宋体" w:hAnsi="宋体" w:cs="宋体"/>
          <w:kern w:val="0"/>
          <w:sz w:val="24"/>
          <w:szCs w:val="24"/>
        </w:rPr>
        <w:t xml:space="preserve"> Isolation ：数据库允许多个并发事务同时对其数据进行读写和修改的能力，隔离性可以防止多个事务并发执行时由于交叉执行而导致数据的不一致。事务隔离分为不同级别，</w:t>
      </w:r>
      <w:proofErr w:type="gramStart"/>
      <w:r w:rsidRPr="009F3302">
        <w:rPr>
          <w:rFonts w:ascii="宋体" w:eastAsia="宋体" w:hAnsi="宋体" w:cs="宋体"/>
          <w:kern w:val="0"/>
          <w:sz w:val="24"/>
          <w:szCs w:val="24"/>
        </w:rPr>
        <w:t>包括读未提交</w:t>
      </w:r>
      <w:proofErr w:type="gramEnd"/>
      <w:r w:rsidRPr="009F3302">
        <w:rPr>
          <w:rFonts w:ascii="宋体" w:eastAsia="宋体" w:hAnsi="宋体" w:cs="宋体"/>
          <w:kern w:val="0"/>
          <w:sz w:val="24"/>
          <w:szCs w:val="24"/>
        </w:rPr>
        <w:t>（Read uncommitted）、读提交（read committed）、可重复读（repeatable read）和串行化（Serializable）。</w:t>
      </w:r>
    </w:p>
    <w:p w:rsidR="009F3302" w:rsidRPr="009F3302" w:rsidRDefault="009F3302" w:rsidP="00FE73AF">
      <w:pPr>
        <w:widowControl/>
        <w:numPr>
          <w:ilvl w:val="0"/>
          <w:numId w:val="59"/>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b/>
          <w:bCs/>
          <w:kern w:val="0"/>
          <w:sz w:val="24"/>
          <w:szCs w:val="24"/>
        </w:rPr>
        <w:t>持久性</w:t>
      </w:r>
      <w:r w:rsidRPr="009F3302">
        <w:rPr>
          <w:rFonts w:ascii="宋体" w:eastAsia="宋体" w:hAnsi="宋体" w:cs="宋体"/>
          <w:kern w:val="0"/>
          <w:sz w:val="24"/>
          <w:szCs w:val="24"/>
        </w:rPr>
        <w:t xml:space="preserve"> Durability ：事务处理结束后，对数据的修改就是永久的，即便系统故障也不会丢失。</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列举 Spring 支持的事务管理类型？</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目前 Spring 提供两种类型的事务管理：</w:t>
      </w:r>
    </w:p>
    <w:p w:rsidR="009F3302" w:rsidRPr="009F3302" w:rsidRDefault="009F3302" w:rsidP="00FE73AF">
      <w:pPr>
        <w:widowControl/>
        <w:numPr>
          <w:ilvl w:val="0"/>
          <w:numId w:val="60"/>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b/>
          <w:bCs/>
          <w:kern w:val="0"/>
          <w:sz w:val="24"/>
          <w:szCs w:val="24"/>
        </w:rPr>
        <w:t>声明式</w:t>
      </w:r>
      <w:r w:rsidRPr="009F3302">
        <w:rPr>
          <w:rFonts w:ascii="宋体" w:eastAsia="宋体" w:hAnsi="宋体" w:cs="宋体"/>
          <w:kern w:val="0"/>
          <w:sz w:val="24"/>
          <w:szCs w:val="24"/>
        </w:rPr>
        <w:t>事务：通过使用注解或基于 XML 的配置事务，从而事务管理与业务代码分离。</w:t>
      </w:r>
    </w:p>
    <w:p w:rsidR="009F3302" w:rsidRPr="009F3302" w:rsidRDefault="009F3302" w:rsidP="00FE73AF">
      <w:pPr>
        <w:widowControl/>
        <w:numPr>
          <w:ilvl w:val="0"/>
          <w:numId w:val="60"/>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b/>
          <w:bCs/>
          <w:kern w:val="0"/>
          <w:sz w:val="24"/>
          <w:szCs w:val="24"/>
        </w:rPr>
        <w:t>编程式</w:t>
      </w:r>
      <w:r w:rsidRPr="009F3302">
        <w:rPr>
          <w:rFonts w:ascii="宋体" w:eastAsia="宋体" w:hAnsi="宋体" w:cs="宋体"/>
          <w:kern w:val="0"/>
          <w:sz w:val="24"/>
          <w:szCs w:val="24"/>
        </w:rPr>
        <w:t>事务：通过编码的方式实现事务管理，需要在代码中显式的调用事务的获得、提交、回滚。它为您提供极大的灵活性，但维护起来非常困难。</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实际场景下，我们一般使用 Spring Boot + 注解的</w:t>
      </w:r>
      <w:r w:rsidRPr="009F3302">
        <w:rPr>
          <w:rFonts w:ascii="宋体" w:eastAsia="宋体" w:hAnsi="宋体" w:cs="宋体"/>
          <w:b/>
          <w:bCs/>
          <w:kern w:val="0"/>
          <w:sz w:val="24"/>
          <w:szCs w:val="24"/>
        </w:rPr>
        <w:t>声明式</w:t>
      </w:r>
      <w:r w:rsidRPr="009F3302">
        <w:rPr>
          <w:rFonts w:ascii="宋体" w:eastAsia="宋体" w:hAnsi="宋体" w:cs="宋体"/>
          <w:kern w:val="0"/>
          <w:sz w:val="24"/>
          <w:szCs w:val="24"/>
        </w:rPr>
        <w:t>事务。具体的示例，胖</w:t>
      </w:r>
      <w:proofErr w:type="gramStart"/>
      <w:r w:rsidRPr="009F3302">
        <w:rPr>
          <w:rFonts w:ascii="宋体" w:eastAsia="宋体" w:hAnsi="宋体" w:cs="宋体"/>
          <w:kern w:val="0"/>
          <w:sz w:val="24"/>
          <w:szCs w:val="24"/>
        </w:rPr>
        <w:t>友可以</w:t>
      </w:r>
      <w:proofErr w:type="gramEnd"/>
      <w:r w:rsidRPr="009F3302">
        <w:rPr>
          <w:rFonts w:ascii="宋体" w:eastAsia="宋体" w:hAnsi="宋体" w:cs="宋体"/>
          <w:kern w:val="0"/>
          <w:sz w:val="24"/>
          <w:szCs w:val="24"/>
        </w:rPr>
        <w:t xml:space="preserve">看看 </w:t>
      </w:r>
      <w:hyperlink r:id="rId45" w:tgtFrame="_blank" w:history="1">
        <w:r w:rsidRPr="009F3302">
          <w:rPr>
            <w:rFonts w:ascii="宋体" w:eastAsia="宋体" w:hAnsi="宋体" w:cs="宋体"/>
            <w:color w:val="0000FF"/>
            <w:kern w:val="0"/>
            <w:sz w:val="24"/>
            <w:szCs w:val="24"/>
            <w:u w:val="single"/>
          </w:rPr>
          <w:t>《Spring Boot 事务注解详解》</w:t>
        </w:r>
      </w:hyperlink>
      <w:r w:rsidRPr="009F3302">
        <w:rPr>
          <w:rFonts w:ascii="宋体" w:eastAsia="宋体" w:hAnsi="宋体" w:cs="宋体"/>
          <w:kern w:val="0"/>
          <w:sz w:val="24"/>
          <w:szCs w:val="24"/>
        </w:rPr>
        <w:t xml:space="preserve"> 。</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另外，也推荐看看 </w:t>
      </w:r>
      <w:hyperlink r:id="rId46" w:tgtFrame="_blank" w:history="1">
        <w:r w:rsidRPr="009F3302">
          <w:rPr>
            <w:rFonts w:ascii="宋体" w:eastAsia="宋体" w:hAnsi="宋体" w:cs="宋体"/>
            <w:color w:val="0000FF"/>
            <w:kern w:val="0"/>
            <w:sz w:val="24"/>
            <w:szCs w:val="24"/>
            <w:u w:val="single"/>
          </w:rPr>
          <w:t>《Spring 事务管理 － 编程式事务、声明式事务》</w:t>
        </w:r>
      </w:hyperlink>
      <w:r w:rsidRPr="009F3302">
        <w:rPr>
          <w:rFonts w:ascii="宋体" w:eastAsia="宋体" w:hAnsi="宋体" w:cs="宋体"/>
          <w:kern w:val="0"/>
          <w:sz w:val="24"/>
          <w:szCs w:val="24"/>
        </w:rPr>
        <w:t xml:space="preserve"> 一文。</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lastRenderedPageBreak/>
        <w:t>Spring 事务如何和不同的数据持久层框架做集成？</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① 首先，我们先明确下，这里数据持久层框架，指的是 Spring JDBC、Hibernate、Spring JPA、MyBatis 等等。</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② 然后，Spring 事务的管理，是通过 org.springframework.transaction.PlatformTransactionManager 进行管理，定义如下：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9F3302" w:rsidRPr="009F3302" w:rsidTr="009F3302">
        <w:trPr>
          <w:tblCellSpacing w:w="15" w:type="dxa"/>
        </w:trPr>
        <w:tc>
          <w:tcPr>
            <w:tcW w:w="0" w:type="auto"/>
            <w:vAlign w:val="center"/>
            <w:hideMark/>
          </w:tcPr>
          <w:p w:rsidR="009F3302" w:rsidRPr="009F3302" w:rsidRDefault="009F3302" w:rsidP="00FE7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3302">
              <w:rPr>
                <w:rFonts w:ascii="宋体" w:eastAsia="宋体" w:hAnsi="宋体" w:cs="宋体"/>
                <w:kern w:val="0"/>
                <w:sz w:val="24"/>
                <w:szCs w:val="24"/>
              </w:rPr>
              <w:t>// PlatformTransactionManager.java</w:t>
            </w:r>
            <w:r w:rsidRPr="009F3302">
              <w:rPr>
                <w:rFonts w:ascii="宋体" w:eastAsia="宋体" w:hAnsi="宋体" w:cs="宋体"/>
                <w:kern w:val="0"/>
                <w:sz w:val="24"/>
                <w:szCs w:val="24"/>
              </w:rPr>
              <w:br/>
            </w:r>
            <w:r w:rsidRPr="009F3302">
              <w:rPr>
                <w:rFonts w:ascii="宋体" w:eastAsia="宋体" w:hAnsi="宋体" w:cs="宋体"/>
                <w:kern w:val="0"/>
                <w:sz w:val="24"/>
                <w:szCs w:val="24"/>
              </w:rPr>
              <w:br/>
              <w:t>public interface PlatformTransactionManager {</w:t>
            </w:r>
            <w:r w:rsidRPr="009F3302">
              <w:rPr>
                <w:rFonts w:ascii="宋体" w:eastAsia="宋体" w:hAnsi="宋体" w:cs="宋体"/>
                <w:kern w:val="0"/>
                <w:sz w:val="24"/>
                <w:szCs w:val="24"/>
              </w:rPr>
              <w:br/>
            </w:r>
            <w:r w:rsidRPr="009F3302">
              <w:rPr>
                <w:rFonts w:ascii="宋体" w:eastAsia="宋体" w:hAnsi="宋体" w:cs="宋体"/>
                <w:kern w:val="0"/>
                <w:sz w:val="24"/>
                <w:szCs w:val="24"/>
              </w:rPr>
              <w:br/>
              <w:t xml:space="preserve">    // 根据事务定义 TransactionDefinition ，获得 TransactionStatus 。 </w:t>
            </w:r>
            <w:r w:rsidRPr="009F3302">
              <w:rPr>
                <w:rFonts w:ascii="宋体" w:eastAsia="宋体" w:hAnsi="宋体" w:cs="宋体"/>
                <w:kern w:val="0"/>
                <w:sz w:val="24"/>
                <w:szCs w:val="24"/>
              </w:rPr>
              <w:br/>
              <w:t xml:space="preserve">    TransactionStatus getTransaction(@Nullable TransactionDefinition definition) throws TransactionException;</w:t>
            </w:r>
            <w:r w:rsidRPr="009F3302">
              <w:rPr>
                <w:rFonts w:ascii="宋体" w:eastAsia="宋体" w:hAnsi="宋体" w:cs="宋体"/>
                <w:kern w:val="0"/>
                <w:sz w:val="24"/>
                <w:szCs w:val="24"/>
              </w:rPr>
              <w:br/>
            </w:r>
            <w:r w:rsidRPr="009F3302">
              <w:rPr>
                <w:rFonts w:ascii="宋体" w:eastAsia="宋体" w:hAnsi="宋体" w:cs="宋体"/>
                <w:kern w:val="0"/>
                <w:sz w:val="24"/>
                <w:szCs w:val="24"/>
              </w:rPr>
              <w:br/>
              <w:t xml:space="preserve">    // 根据情况，提交事务</w:t>
            </w:r>
            <w:r w:rsidRPr="009F3302">
              <w:rPr>
                <w:rFonts w:ascii="宋体" w:eastAsia="宋体" w:hAnsi="宋体" w:cs="宋体"/>
                <w:kern w:val="0"/>
                <w:sz w:val="24"/>
                <w:szCs w:val="24"/>
              </w:rPr>
              <w:br/>
              <w:t xml:space="preserve">    void commit(TransactionStatus status) throws TransactionException;</w:t>
            </w:r>
            <w:r w:rsidRPr="009F3302">
              <w:rPr>
                <w:rFonts w:ascii="宋体" w:eastAsia="宋体" w:hAnsi="宋体" w:cs="宋体"/>
                <w:kern w:val="0"/>
                <w:sz w:val="24"/>
                <w:szCs w:val="24"/>
              </w:rPr>
              <w:br/>
            </w:r>
            <w:proofErr w:type="gramStart"/>
            <w:r w:rsidRPr="009F3302">
              <w:rPr>
                <w:rFonts w:ascii="宋体" w:eastAsia="宋体" w:hAnsi="宋体" w:cs="宋体"/>
                <w:kern w:val="0"/>
                <w:sz w:val="24"/>
                <w:szCs w:val="24"/>
              </w:rPr>
              <w:t xml:space="preserve">    </w:t>
            </w:r>
            <w:r w:rsidRPr="009F3302">
              <w:rPr>
                <w:rFonts w:ascii="宋体" w:eastAsia="宋体" w:hAnsi="宋体" w:cs="宋体"/>
                <w:kern w:val="0"/>
                <w:sz w:val="24"/>
                <w:szCs w:val="24"/>
              </w:rPr>
              <w:br/>
              <w:t xml:space="preserve">    </w:t>
            </w:r>
            <w:proofErr w:type="gramEnd"/>
            <w:r w:rsidRPr="009F3302">
              <w:rPr>
                <w:rFonts w:ascii="宋体" w:eastAsia="宋体" w:hAnsi="宋体" w:cs="宋体"/>
                <w:kern w:val="0"/>
                <w:sz w:val="24"/>
                <w:szCs w:val="24"/>
              </w:rPr>
              <w:t>// 根据情况，</w:t>
            </w:r>
            <w:proofErr w:type="gramStart"/>
            <w:r w:rsidRPr="009F3302">
              <w:rPr>
                <w:rFonts w:ascii="宋体" w:eastAsia="宋体" w:hAnsi="宋体" w:cs="宋体"/>
                <w:kern w:val="0"/>
                <w:sz w:val="24"/>
                <w:szCs w:val="24"/>
              </w:rPr>
              <w:t>回滚事务</w:t>
            </w:r>
            <w:proofErr w:type="gramEnd"/>
            <w:r w:rsidRPr="009F3302">
              <w:rPr>
                <w:rFonts w:ascii="宋体" w:eastAsia="宋体" w:hAnsi="宋体" w:cs="宋体"/>
                <w:kern w:val="0"/>
                <w:sz w:val="24"/>
                <w:szCs w:val="24"/>
              </w:rPr>
              <w:br/>
              <w:t xml:space="preserve">    void rollback(TransactionStatus status) throws TransactionException;</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w:t>
            </w:r>
          </w:p>
        </w:tc>
      </w:tr>
    </w:tbl>
    <w:p w:rsidR="009F3302" w:rsidRPr="009F3302" w:rsidRDefault="009F3302" w:rsidP="00FE73AF">
      <w:pPr>
        <w:widowControl/>
        <w:numPr>
          <w:ilvl w:val="0"/>
          <w:numId w:val="61"/>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PlatformTransactionManager 是负责事务管理的接口，一共有三个接口方法，分别负责事务的获得、提交、回滚。</w:t>
      </w:r>
    </w:p>
    <w:p w:rsidR="009F3302" w:rsidRPr="009F3302" w:rsidRDefault="009F3302" w:rsidP="00FE73AF">
      <w:pPr>
        <w:widowControl/>
        <w:numPr>
          <w:ilvl w:val="0"/>
          <w:numId w:val="61"/>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#getTransaction(TransactionDefinition definition) 方法，根据事务定义 TransactionDefinition ，获得 TransactionStatus 。</w:t>
      </w:r>
    </w:p>
    <w:p w:rsidR="009F3302" w:rsidRPr="009F3302" w:rsidRDefault="009F3302" w:rsidP="00FE73AF">
      <w:pPr>
        <w:widowControl/>
        <w:numPr>
          <w:ilvl w:val="1"/>
          <w:numId w:val="61"/>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为什么不是创建事务呢？因为如果当前如果已经有事务，则不会进行创建，一般来说会跟当前线程进行绑定。如果不存在事务，则进行创建。</w:t>
      </w:r>
    </w:p>
    <w:p w:rsidR="009F3302" w:rsidRPr="009F3302" w:rsidRDefault="009F3302" w:rsidP="00FE73AF">
      <w:pPr>
        <w:widowControl/>
        <w:numPr>
          <w:ilvl w:val="1"/>
          <w:numId w:val="61"/>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为什么返回的是 TransactionStatus 对象？在 TransactionStatus 中，不仅仅包含事务属性，还包含事务的其它信息，例如是否只读、是否为新创建的事务等等。</w:t>
      </w:r>
      <w:r w:rsidRPr="009F3302">
        <w:rPr>
          <w:rFonts w:ascii="宋体" w:eastAsia="宋体" w:hAnsi="宋体" w:cs="宋体" w:hint="eastAsia"/>
          <w:kern w:val="0"/>
          <w:sz w:val="24"/>
          <w:szCs w:val="24"/>
        </w:rPr>
        <w:t>😈</w:t>
      </w:r>
      <w:r w:rsidRPr="009F3302">
        <w:rPr>
          <w:rFonts w:ascii="宋体" w:eastAsia="宋体" w:hAnsi="宋体" w:cs="宋体"/>
          <w:kern w:val="0"/>
          <w:sz w:val="24"/>
          <w:szCs w:val="24"/>
        </w:rPr>
        <w:t xml:space="preserve"> 下面，也会详细解析 TransactionStatus 。</w:t>
      </w:r>
    </w:p>
    <w:p w:rsidR="009F3302" w:rsidRPr="009F3302" w:rsidRDefault="009F3302" w:rsidP="00FE73AF">
      <w:pPr>
        <w:widowControl/>
        <w:numPr>
          <w:ilvl w:val="1"/>
          <w:numId w:val="61"/>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事务 TransactionDefinition 是什么？</w:t>
      </w:r>
      <w:r w:rsidRPr="009F3302">
        <w:rPr>
          <w:rFonts w:ascii="宋体" w:eastAsia="宋体" w:hAnsi="宋体" w:cs="宋体" w:hint="eastAsia"/>
          <w:kern w:val="0"/>
          <w:sz w:val="24"/>
          <w:szCs w:val="24"/>
        </w:rPr>
        <w:t>😈</w:t>
      </w:r>
      <w:r w:rsidRPr="009F3302">
        <w:rPr>
          <w:rFonts w:ascii="宋体" w:eastAsia="宋体" w:hAnsi="宋体" w:cs="宋体"/>
          <w:kern w:val="0"/>
          <w:sz w:val="24"/>
          <w:szCs w:val="24"/>
        </w:rPr>
        <w:t xml:space="preserve"> 下面，也会详细解析 TransactionStatus 。</w:t>
      </w:r>
    </w:p>
    <w:p w:rsidR="009F3302" w:rsidRPr="009F3302" w:rsidRDefault="009F3302" w:rsidP="00FE73AF">
      <w:pPr>
        <w:widowControl/>
        <w:numPr>
          <w:ilvl w:val="0"/>
          <w:numId w:val="61"/>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#commit(TransactionStatus status) 方法，根据 TransactionStatus 情况，提交事务。</w:t>
      </w:r>
    </w:p>
    <w:p w:rsidR="009F3302" w:rsidRPr="009F3302" w:rsidRDefault="009F3302" w:rsidP="00FE73AF">
      <w:pPr>
        <w:widowControl/>
        <w:numPr>
          <w:ilvl w:val="1"/>
          <w:numId w:val="61"/>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lastRenderedPageBreak/>
        <w:t>为什么根据 TransactionStatus 情况，进行提交？例如说，带@Transactional 注解的</w:t>
      </w:r>
      <w:proofErr w:type="gramStart"/>
      <w:r w:rsidRPr="009F3302">
        <w:rPr>
          <w:rFonts w:ascii="宋体" w:eastAsia="宋体" w:hAnsi="宋体" w:cs="宋体"/>
          <w:kern w:val="0"/>
          <w:sz w:val="24"/>
          <w:szCs w:val="24"/>
        </w:rPr>
        <w:t>的</w:t>
      </w:r>
      <w:proofErr w:type="gramEnd"/>
      <w:r w:rsidRPr="009F3302">
        <w:rPr>
          <w:rFonts w:ascii="宋体" w:eastAsia="宋体" w:hAnsi="宋体" w:cs="宋体"/>
          <w:kern w:val="0"/>
          <w:sz w:val="24"/>
          <w:szCs w:val="24"/>
        </w:rPr>
        <w:t xml:space="preserve"> A 方法，会调用 @Transactional 注解的</w:t>
      </w:r>
      <w:proofErr w:type="gramStart"/>
      <w:r w:rsidRPr="009F3302">
        <w:rPr>
          <w:rFonts w:ascii="宋体" w:eastAsia="宋体" w:hAnsi="宋体" w:cs="宋体"/>
          <w:kern w:val="0"/>
          <w:sz w:val="24"/>
          <w:szCs w:val="24"/>
        </w:rPr>
        <w:t>的</w:t>
      </w:r>
      <w:proofErr w:type="gramEnd"/>
      <w:r w:rsidRPr="009F3302">
        <w:rPr>
          <w:rFonts w:ascii="宋体" w:eastAsia="宋体" w:hAnsi="宋体" w:cs="宋体"/>
          <w:kern w:val="0"/>
          <w:sz w:val="24"/>
          <w:szCs w:val="24"/>
        </w:rPr>
        <w:t xml:space="preserve"> B 方法。</w:t>
      </w:r>
    </w:p>
    <w:p w:rsidR="009F3302" w:rsidRPr="009F3302" w:rsidRDefault="009F3302" w:rsidP="00FE73AF">
      <w:pPr>
        <w:widowControl/>
        <w:numPr>
          <w:ilvl w:val="2"/>
          <w:numId w:val="61"/>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在 B 方法结束调用后，会执行 PlatformTransactionManager#commit(TransactionStatus status) 方法，此处事务</w:t>
      </w:r>
      <w:r w:rsidRPr="009F3302">
        <w:rPr>
          <w:rFonts w:ascii="宋体" w:eastAsia="宋体" w:hAnsi="宋体" w:cs="宋体"/>
          <w:b/>
          <w:bCs/>
          <w:kern w:val="0"/>
          <w:sz w:val="24"/>
          <w:szCs w:val="24"/>
        </w:rPr>
        <w:t>是不能</w:t>
      </w:r>
      <w:r w:rsidRPr="009F3302">
        <w:rPr>
          <w:rFonts w:ascii="宋体" w:eastAsia="宋体" w:hAnsi="宋体" w:cs="宋体"/>
          <w:kern w:val="0"/>
          <w:sz w:val="24"/>
          <w:szCs w:val="24"/>
        </w:rPr>
        <w:t>、</w:t>
      </w:r>
      <w:r w:rsidRPr="009F3302">
        <w:rPr>
          <w:rFonts w:ascii="宋体" w:eastAsia="宋体" w:hAnsi="宋体" w:cs="宋体"/>
          <w:b/>
          <w:bCs/>
          <w:kern w:val="0"/>
          <w:sz w:val="24"/>
          <w:szCs w:val="24"/>
        </w:rPr>
        <w:t>也不会</w:t>
      </w:r>
      <w:r w:rsidRPr="009F3302">
        <w:rPr>
          <w:rFonts w:ascii="宋体" w:eastAsia="宋体" w:hAnsi="宋体" w:cs="宋体"/>
          <w:kern w:val="0"/>
          <w:sz w:val="24"/>
          <w:szCs w:val="24"/>
        </w:rPr>
        <w:t>提交的。</w:t>
      </w:r>
    </w:p>
    <w:p w:rsidR="009F3302" w:rsidRPr="009F3302" w:rsidRDefault="009F3302" w:rsidP="00FE73AF">
      <w:pPr>
        <w:widowControl/>
        <w:numPr>
          <w:ilvl w:val="2"/>
          <w:numId w:val="61"/>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而是在 A 方法结束调用后，执行 PlatformTransactionManager#commit(TransactionStatus status) 方法，提交事务。</w:t>
      </w:r>
    </w:p>
    <w:p w:rsidR="009F3302" w:rsidRPr="009F3302" w:rsidRDefault="009F3302" w:rsidP="00FE73AF">
      <w:pPr>
        <w:widowControl/>
        <w:numPr>
          <w:ilvl w:val="0"/>
          <w:numId w:val="61"/>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#rollback(TransactionStatus status) 方法，根据 TransactionStatus 情况，</w:t>
      </w:r>
      <w:proofErr w:type="gramStart"/>
      <w:r w:rsidRPr="009F3302">
        <w:rPr>
          <w:rFonts w:ascii="宋体" w:eastAsia="宋体" w:hAnsi="宋体" w:cs="宋体"/>
          <w:kern w:val="0"/>
          <w:sz w:val="24"/>
          <w:szCs w:val="24"/>
        </w:rPr>
        <w:t>回滚事务</w:t>
      </w:r>
      <w:proofErr w:type="gramEnd"/>
      <w:r w:rsidRPr="009F3302">
        <w:rPr>
          <w:rFonts w:ascii="宋体" w:eastAsia="宋体" w:hAnsi="宋体" w:cs="宋体"/>
          <w:kern w:val="0"/>
          <w:sz w:val="24"/>
          <w:szCs w:val="24"/>
        </w:rPr>
        <w:t>。</w:t>
      </w:r>
    </w:p>
    <w:p w:rsidR="009F3302" w:rsidRPr="009F3302" w:rsidRDefault="009F3302" w:rsidP="00FE73AF">
      <w:pPr>
        <w:widowControl/>
        <w:numPr>
          <w:ilvl w:val="1"/>
          <w:numId w:val="61"/>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为什么根据 TransactionStatus 情况，进行回滚？原因同 #commit(TransactionStatus status) 方法。</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③ 再之后，PlatformTransactionManager 有</w:t>
      </w:r>
      <w:r w:rsidRPr="009F3302">
        <w:rPr>
          <w:rFonts w:ascii="宋体" w:eastAsia="宋体" w:hAnsi="宋体" w:cs="宋体"/>
          <w:b/>
          <w:bCs/>
          <w:kern w:val="0"/>
          <w:sz w:val="24"/>
          <w:szCs w:val="24"/>
        </w:rPr>
        <w:t>抽象子</w:t>
      </w:r>
      <w:r w:rsidRPr="009F3302">
        <w:rPr>
          <w:rFonts w:ascii="宋体" w:eastAsia="宋体" w:hAnsi="宋体" w:cs="宋体"/>
          <w:kern w:val="0"/>
          <w:sz w:val="24"/>
          <w:szCs w:val="24"/>
        </w:rPr>
        <w:t xml:space="preserve">类 org.springframework.transaction.support.AbstractPlatformTransactionManager ，基于 </w:t>
      </w:r>
      <w:hyperlink r:id="rId47" w:tgtFrame="_blank" w:history="1">
        <w:r w:rsidRPr="009F3302">
          <w:rPr>
            <w:rFonts w:ascii="宋体" w:eastAsia="宋体" w:hAnsi="宋体" w:cs="宋体"/>
            <w:color w:val="0000FF"/>
            <w:kern w:val="0"/>
            <w:sz w:val="24"/>
            <w:szCs w:val="24"/>
            <w:u w:val="single"/>
          </w:rPr>
          <w:t>模板方法模式</w:t>
        </w:r>
      </w:hyperlink>
      <w:r w:rsidRPr="009F3302">
        <w:rPr>
          <w:rFonts w:ascii="宋体" w:eastAsia="宋体" w:hAnsi="宋体" w:cs="宋体"/>
          <w:kern w:val="0"/>
          <w:sz w:val="24"/>
          <w:szCs w:val="24"/>
        </w:rPr>
        <w:t xml:space="preserve"> ，实现事务整体逻辑的骨架，而抽象 #doCommit(DefaultTransactionStatus status)、#doRollback(DefaultTransactionStatus status) 等等方法，交由子类类来实现。</w:t>
      </w:r>
    </w:p>
    <w:p w:rsidR="009F3302" w:rsidRPr="009F3302" w:rsidRDefault="009F3302" w:rsidP="00FE73AF">
      <w:pPr>
        <w:widowControl/>
        <w:spacing w:beforeAutospacing="1" w:afterAutospacing="1"/>
        <w:jc w:val="left"/>
        <w:rPr>
          <w:rFonts w:ascii="宋体" w:eastAsia="宋体" w:hAnsi="宋体" w:cs="宋体"/>
          <w:kern w:val="0"/>
          <w:sz w:val="24"/>
          <w:szCs w:val="24"/>
        </w:rPr>
      </w:pPr>
      <w:r w:rsidRPr="009F3302">
        <w:rPr>
          <w:rFonts w:ascii="宋体" w:eastAsia="宋体" w:hAnsi="宋体" w:cs="宋体"/>
          <w:kern w:val="0"/>
          <w:sz w:val="24"/>
          <w:szCs w:val="24"/>
        </w:rPr>
        <w:t>前方高能，即将进入关键的 ④ 步骤。</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lastRenderedPageBreak/>
        <w:t>④ 最后，不同的数据持久层框架，会有其对应的 PlatformTransactionManager 实现类，如下图所示：</w:t>
      </w:r>
      <w:r>
        <w:rPr>
          <w:rFonts w:ascii="宋体" w:eastAsia="宋体" w:hAnsi="宋体" w:cs="宋体"/>
          <w:noProof/>
          <w:kern w:val="0"/>
          <w:sz w:val="24"/>
          <w:szCs w:val="24"/>
        </w:rPr>
        <w:drawing>
          <wp:inline distT="0" distB="0" distL="0" distR="0" wp14:anchorId="0624301C" wp14:editId="35564FE1">
            <wp:extent cx="19259550" cy="4610100"/>
            <wp:effectExtent l="0" t="0" r="0" b="0"/>
            <wp:docPr id="2" name="图片 2" descr="事务的特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事务的特性"/>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259550" cy="4610100"/>
                    </a:xfrm>
                    <a:prstGeom prst="rect">
                      <a:avLst/>
                    </a:prstGeom>
                    <a:noFill/>
                    <a:ln>
                      <a:noFill/>
                    </a:ln>
                  </pic:spPr>
                </pic:pic>
              </a:graphicData>
            </a:graphic>
          </wp:inline>
        </w:drawing>
      </w:r>
    </w:p>
    <w:p w:rsidR="009F3302" w:rsidRPr="009F3302" w:rsidRDefault="009F3302" w:rsidP="00FE73AF">
      <w:pPr>
        <w:widowControl/>
        <w:numPr>
          <w:ilvl w:val="0"/>
          <w:numId w:val="62"/>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所有的实现类，都基于 AbstractPlatformTransactionManager 这个骨架类。</w:t>
      </w:r>
    </w:p>
    <w:p w:rsidR="009F3302" w:rsidRPr="009F3302" w:rsidRDefault="009F3302" w:rsidP="00FE73AF">
      <w:pPr>
        <w:widowControl/>
        <w:numPr>
          <w:ilvl w:val="0"/>
          <w:numId w:val="62"/>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HibernateTransactionManager ，和 Hibernate5 的事务管理做集成。</w:t>
      </w:r>
    </w:p>
    <w:p w:rsidR="009F3302" w:rsidRPr="009F3302" w:rsidRDefault="009F3302" w:rsidP="00FE73AF">
      <w:pPr>
        <w:widowControl/>
        <w:numPr>
          <w:ilvl w:val="0"/>
          <w:numId w:val="62"/>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DataSourceTransactionManager ，和 JDBC 的事务管理做集成。所以，它也适用于 MyBatis、Spring JDBC 等等。</w:t>
      </w:r>
    </w:p>
    <w:p w:rsidR="009F3302" w:rsidRPr="009F3302" w:rsidRDefault="009F3302" w:rsidP="00FE73AF">
      <w:pPr>
        <w:widowControl/>
        <w:numPr>
          <w:ilvl w:val="0"/>
          <w:numId w:val="62"/>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JpaTransactionManager ，和 JPA 的事务管理做集成。</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如下，是一个比较常见的 XML 方式来配置的事务管理器，使用的是 DataSourceTransactionManager 。代码如下：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9F3302" w:rsidRPr="009F3302" w:rsidTr="009F3302">
        <w:trPr>
          <w:tblCellSpacing w:w="15" w:type="dxa"/>
        </w:trPr>
        <w:tc>
          <w:tcPr>
            <w:tcW w:w="0" w:type="auto"/>
            <w:vAlign w:val="center"/>
            <w:hideMark/>
          </w:tcPr>
          <w:p w:rsidR="009F3302" w:rsidRPr="009F3302" w:rsidRDefault="009F3302" w:rsidP="00FE7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3302">
              <w:rPr>
                <w:rFonts w:ascii="宋体" w:eastAsia="宋体" w:hAnsi="宋体" w:cs="宋体"/>
                <w:kern w:val="0"/>
                <w:sz w:val="24"/>
                <w:szCs w:val="24"/>
              </w:rPr>
              <w:t>&lt;!-- 事务管理器 --&gt;</w:t>
            </w:r>
            <w:r w:rsidRPr="009F3302">
              <w:rPr>
                <w:rFonts w:ascii="宋体" w:eastAsia="宋体" w:hAnsi="宋体" w:cs="宋体"/>
                <w:kern w:val="0"/>
                <w:sz w:val="24"/>
                <w:szCs w:val="24"/>
              </w:rPr>
              <w:br/>
              <w:t>&lt;bean id="transactionManager"</w:t>
            </w:r>
            <w:r w:rsidRPr="009F3302">
              <w:rPr>
                <w:rFonts w:ascii="宋体" w:eastAsia="宋体" w:hAnsi="宋体" w:cs="宋体"/>
                <w:kern w:val="0"/>
                <w:sz w:val="24"/>
                <w:szCs w:val="24"/>
              </w:rPr>
              <w:br/>
              <w:t>class="org.springframework.jdbc.datasource.DataSourceTransactionManager"&gt;</w:t>
            </w:r>
            <w:r w:rsidRPr="009F3302">
              <w:rPr>
                <w:rFonts w:ascii="宋体" w:eastAsia="宋体" w:hAnsi="宋体" w:cs="宋体"/>
                <w:kern w:val="0"/>
                <w:sz w:val="24"/>
                <w:szCs w:val="24"/>
              </w:rPr>
              <w:br/>
              <w:t xml:space="preserve">    &lt;!-- 数据源 --&gt;</w:t>
            </w:r>
            <w:r w:rsidRPr="009F3302">
              <w:rPr>
                <w:rFonts w:ascii="宋体" w:eastAsia="宋体" w:hAnsi="宋体" w:cs="宋体"/>
                <w:kern w:val="0"/>
                <w:sz w:val="24"/>
                <w:szCs w:val="24"/>
              </w:rPr>
              <w:br/>
              <w:t xml:space="preserve">    &lt;property name="dataSource" ref="dataSource" /&gt;</w:t>
            </w:r>
            <w:r w:rsidRPr="009F3302">
              <w:rPr>
                <w:rFonts w:ascii="宋体" w:eastAsia="宋体" w:hAnsi="宋体" w:cs="宋体"/>
                <w:kern w:val="0"/>
                <w:sz w:val="24"/>
                <w:szCs w:val="24"/>
              </w:rPr>
              <w:br/>
              <w:t>&lt;/bean&gt;</w:t>
            </w:r>
          </w:p>
        </w:tc>
      </w:tr>
    </w:tbl>
    <w:p w:rsidR="009F3302" w:rsidRPr="009F3302" w:rsidRDefault="009F3302" w:rsidP="00FE73AF">
      <w:pPr>
        <w:widowControl/>
        <w:numPr>
          <w:ilvl w:val="0"/>
          <w:numId w:val="63"/>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lastRenderedPageBreak/>
        <w:t>正如上文所说，它适用于 MyBatis、Spring JDBC 等等。</w:t>
      </w:r>
    </w:p>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pict>
          <v:rect id="_x0000_i1026" style="width:0;height:1.5pt" o:hralign="center" o:hrstd="t" o:hr="t" fillcolor="#a0a0a0" stroked="f"/>
        </w:pic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hint="eastAsia"/>
          <w:kern w:val="0"/>
          <w:sz w:val="24"/>
          <w:szCs w:val="24"/>
        </w:rPr>
        <w:t>😈</w:t>
      </w:r>
      <w:r w:rsidRPr="009F3302">
        <w:rPr>
          <w:rFonts w:ascii="宋体" w:eastAsia="宋体" w:hAnsi="宋体" w:cs="宋体"/>
          <w:kern w:val="0"/>
          <w:sz w:val="24"/>
          <w:szCs w:val="24"/>
        </w:rPr>
        <w:t xml:space="preserve"> 是不是很有趣，更多详细的解析，可见如下几篇文章：</w:t>
      </w:r>
    </w:p>
    <w:p w:rsidR="009F3302" w:rsidRPr="009F3302" w:rsidRDefault="009F3302" w:rsidP="00FE73AF">
      <w:pPr>
        <w:widowControl/>
        <w:numPr>
          <w:ilvl w:val="0"/>
          <w:numId w:val="64"/>
        </w:numPr>
        <w:spacing w:before="100" w:beforeAutospacing="1" w:after="100" w:afterAutospacing="1"/>
        <w:jc w:val="left"/>
        <w:rPr>
          <w:rFonts w:ascii="宋体" w:eastAsia="宋体" w:hAnsi="宋体" w:cs="宋体"/>
          <w:kern w:val="0"/>
          <w:sz w:val="24"/>
          <w:szCs w:val="24"/>
        </w:rPr>
      </w:pPr>
      <w:hyperlink r:id="rId49" w:history="1">
        <w:r w:rsidRPr="009F3302">
          <w:rPr>
            <w:rFonts w:ascii="宋体" w:eastAsia="宋体" w:hAnsi="宋体" w:cs="宋体"/>
            <w:color w:val="0000FF"/>
            <w:kern w:val="0"/>
            <w:sz w:val="24"/>
            <w:szCs w:val="24"/>
            <w:u w:val="single"/>
          </w:rPr>
          <w:t>《精尽 Spring 源码分析 —— Transaction 源码简单导读》</w:t>
        </w:r>
      </w:hyperlink>
    </w:p>
    <w:p w:rsidR="009F3302" w:rsidRPr="009F3302" w:rsidRDefault="009F3302" w:rsidP="00FE73AF">
      <w:pPr>
        <w:widowControl/>
        <w:numPr>
          <w:ilvl w:val="0"/>
          <w:numId w:val="64"/>
        </w:numPr>
        <w:spacing w:before="100" w:beforeAutospacing="1" w:after="100" w:afterAutospacing="1"/>
        <w:jc w:val="left"/>
        <w:rPr>
          <w:rFonts w:ascii="宋体" w:eastAsia="宋体" w:hAnsi="宋体" w:cs="宋体"/>
          <w:kern w:val="0"/>
          <w:sz w:val="24"/>
          <w:szCs w:val="24"/>
        </w:rPr>
      </w:pPr>
      <w:hyperlink r:id="rId50" w:history="1">
        <w:r w:rsidRPr="009F3302">
          <w:rPr>
            <w:rFonts w:ascii="宋体" w:eastAsia="宋体" w:hAnsi="宋体" w:cs="宋体"/>
            <w:color w:val="0000FF"/>
            <w:kern w:val="0"/>
            <w:sz w:val="24"/>
            <w:szCs w:val="24"/>
            <w:u w:val="single"/>
          </w:rPr>
          <w:t>《精尽 MyBatis 源码分析 —— 事务模块》</w:t>
        </w:r>
      </w:hyperlink>
    </w:p>
    <w:p w:rsidR="009F3302" w:rsidRPr="009F3302" w:rsidRDefault="009F3302" w:rsidP="00FE73AF">
      <w:pPr>
        <w:widowControl/>
        <w:numPr>
          <w:ilvl w:val="0"/>
          <w:numId w:val="64"/>
        </w:numPr>
        <w:spacing w:before="100" w:beforeAutospacing="1" w:after="100" w:afterAutospacing="1"/>
        <w:jc w:val="left"/>
        <w:rPr>
          <w:rFonts w:ascii="宋体" w:eastAsia="宋体" w:hAnsi="宋体" w:cs="宋体"/>
          <w:kern w:val="0"/>
          <w:sz w:val="24"/>
          <w:szCs w:val="24"/>
        </w:rPr>
      </w:pPr>
      <w:hyperlink r:id="rId51" w:history="1">
        <w:r w:rsidRPr="009F3302">
          <w:rPr>
            <w:rFonts w:ascii="宋体" w:eastAsia="宋体" w:hAnsi="宋体" w:cs="宋体"/>
            <w:color w:val="0000FF"/>
            <w:kern w:val="0"/>
            <w:sz w:val="24"/>
            <w:szCs w:val="24"/>
            <w:u w:val="single"/>
          </w:rPr>
          <w:t>《精尽 MyBatis 源码解析 —— Spring 集成（四）之事务》</w:t>
        </w:r>
      </w:hyperlink>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为什么在 Spring 事务中不能切换数据源？</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做过 Spring 多数据源的胖友，都会有个惨痛的经历，为什么在开启事务的 Service 层的方法中，无法切换数据源呢？因为，在 Spring 的事务管理中，</w:t>
      </w:r>
      <w:r w:rsidRPr="009F3302">
        <w:rPr>
          <w:rFonts w:ascii="宋体" w:eastAsia="宋体" w:hAnsi="宋体" w:cs="宋体"/>
          <w:b/>
          <w:bCs/>
          <w:kern w:val="0"/>
          <w:sz w:val="24"/>
          <w:szCs w:val="24"/>
        </w:rPr>
        <w:t>所使用的数据库连接会和当前线程所绑定</w:t>
      </w:r>
      <w:r w:rsidRPr="009F3302">
        <w:rPr>
          <w:rFonts w:ascii="宋体" w:eastAsia="宋体" w:hAnsi="宋体" w:cs="宋体"/>
          <w:kern w:val="0"/>
          <w:sz w:val="24"/>
          <w:szCs w:val="24"/>
        </w:rPr>
        <w:t>，即使我们设置了另外一个数据源，使用的还是当前的数据源连接。</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另外，多个数据源且需要事务的场景，本身会带来</w:t>
      </w:r>
      <w:r w:rsidRPr="009F3302">
        <w:rPr>
          <w:rFonts w:ascii="宋体" w:eastAsia="宋体" w:hAnsi="宋体" w:cs="宋体"/>
          <w:b/>
          <w:bCs/>
          <w:kern w:val="0"/>
          <w:sz w:val="24"/>
          <w:szCs w:val="24"/>
        </w:rPr>
        <w:t>多事务一致性</w:t>
      </w:r>
      <w:r w:rsidRPr="009F3302">
        <w:rPr>
          <w:rFonts w:ascii="宋体" w:eastAsia="宋体" w:hAnsi="宋体" w:cs="宋体"/>
          <w:kern w:val="0"/>
          <w:sz w:val="24"/>
          <w:szCs w:val="24"/>
        </w:rPr>
        <w:t>的问题，暂时没有特别好的解决方案。</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所以一般一个应用，推荐除非了读写分离所带来的多数据源，其它情况下，建议只有一个数据源。并且，随着</w:t>
      </w:r>
      <w:proofErr w:type="gramStart"/>
      <w:r w:rsidRPr="009F3302">
        <w:rPr>
          <w:rFonts w:ascii="宋体" w:eastAsia="宋体" w:hAnsi="宋体" w:cs="宋体"/>
          <w:kern w:val="0"/>
          <w:sz w:val="24"/>
          <w:szCs w:val="24"/>
        </w:rPr>
        <w:t>微服务</w:t>
      </w:r>
      <w:proofErr w:type="gramEnd"/>
      <w:r w:rsidRPr="009F3302">
        <w:rPr>
          <w:rFonts w:ascii="宋体" w:eastAsia="宋体" w:hAnsi="宋体" w:cs="宋体"/>
          <w:kern w:val="0"/>
          <w:sz w:val="24"/>
          <w:szCs w:val="24"/>
        </w:rPr>
        <w:t>日益身形，一个服务对应一个 DB 是比较常见的架构选择。</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@Transactional 注解有哪些属性？如何使用？</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@Transactional 注解的</w:t>
      </w:r>
      <w:r w:rsidRPr="009F3302">
        <w:rPr>
          <w:rFonts w:ascii="宋体" w:eastAsia="宋体" w:hAnsi="宋体" w:cs="宋体"/>
          <w:b/>
          <w:bCs/>
          <w:kern w:val="0"/>
          <w:sz w:val="24"/>
          <w:szCs w:val="24"/>
        </w:rPr>
        <w:t>属性</w:t>
      </w:r>
      <w:r w:rsidRPr="009F3302">
        <w:rPr>
          <w:rFonts w:ascii="宋体" w:eastAsia="宋体" w:hAnsi="宋体" w:cs="宋体"/>
          <w:kern w:val="0"/>
          <w:sz w:val="24"/>
          <w:szCs w:val="24"/>
        </w:rPr>
        <w:t>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5"/>
        <w:gridCol w:w="2963"/>
        <w:gridCol w:w="2718"/>
      </w:tblGrid>
      <w:tr w:rsidR="009F3302" w:rsidRPr="009F3302" w:rsidTr="009F3302">
        <w:trPr>
          <w:tblHeader/>
          <w:tblCellSpacing w:w="15" w:type="dxa"/>
        </w:trPr>
        <w:tc>
          <w:tcPr>
            <w:tcW w:w="0" w:type="auto"/>
            <w:vAlign w:val="center"/>
            <w:hideMark/>
          </w:tcPr>
          <w:p w:rsidR="009F3302" w:rsidRPr="009F3302" w:rsidRDefault="009F3302" w:rsidP="00FE73AF">
            <w:pPr>
              <w:widowControl/>
              <w:jc w:val="center"/>
              <w:rPr>
                <w:rFonts w:ascii="宋体" w:eastAsia="宋体" w:hAnsi="宋体" w:cs="宋体"/>
                <w:b/>
                <w:bCs/>
                <w:kern w:val="0"/>
                <w:sz w:val="24"/>
                <w:szCs w:val="24"/>
              </w:rPr>
            </w:pPr>
            <w:r w:rsidRPr="009F3302">
              <w:rPr>
                <w:rFonts w:ascii="宋体" w:eastAsia="宋体" w:hAnsi="宋体" w:cs="宋体"/>
                <w:b/>
                <w:bCs/>
                <w:kern w:val="0"/>
                <w:sz w:val="24"/>
                <w:szCs w:val="24"/>
              </w:rPr>
              <w:t>属性</w:t>
            </w:r>
          </w:p>
        </w:tc>
        <w:tc>
          <w:tcPr>
            <w:tcW w:w="0" w:type="auto"/>
            <w:vAlign w:val="center"/>
            <w:hideMark/>
          </w:tcPr>
          <w:p w:rsidR="009F3302" w:rsidRPr="009F3302" w:rsidRDefault="009F3302" w:rsidP="00FE73AF">
            <w:pPr>
              <w:widowControl/>
              <w:jc w:val="center"/>
              <w:rPr>
                <w:rFonts w:ascii="宋体" w:eastAsia="宋体" w:hAnsi="宋体" w:cs="宋体"/>
                <w:b/>
                <w:bCs/>
                <w:kern w:val="0"/>
                <w:sz w:val="24"/>
                <w:szCs w:val="24"/>
              </w:rPr>
            </w:pPr>
            <w:r w:rsidRPr="009F3302">
              <w:rPr>
                <w:rFonts w:ascii="宋体" w:eastAsia="宋体" w:hAnsi="宋体" w:cs="宋体"/>
                <w:b/>
                <w:bCs/>
                <w:kern w:val="0"/>
                <w:sz w:val="24"/>
                <w:szCs w:val="24"/>
              </w:rPr>
              <w:t>类型</w:t>
            </w:r>
          </w:p>
        </w:tc>
        <w:tc>
          <w:tcPr>
            <w:tcW w:w="0" w:type="auto"/>
            <w:vAlign w:val="center"/>
            <w:hideMark/>
          </w:tcPr>
          <w:p w:rsidR="009F3302" w:rsidRPr="009F3302" w:rsidRDefault="009F3302" w:rsidP="00FE73AF">
            <w:pPr>
              <w:widowControl/>
              <w:jc w:val="center"/>
              <w:rPr>
                <w:rFonts w:ascii="宋体" w:eastAsia="宋体" w:hAnsi="宋体" w:cs="宋体"/>
                <w:b/>
                <w:bCs/>
                <w:kern w:val="0"/>
                <w:sz w:val="24"/>
                <w:szCs w:val="24"/>
              </w:rPr>
            </w:pPr>
            <w:r w:rsidRPr="009F3302">
              <w:rPr>
                <w:rFonts w:ascii="宋体" w:eastAsia="宋体" w:hAnsi="宋体" w:cs="宋体"/>
                <w:b/>
                <w:bCs/>
                <w:kern w:val="0"/>
                <w:sz w:val="24"/>
                <w:szCs w:val="24"/>
              </w:rPr>
              <w:t>描述</w:t>
            </w:r>
          </w:p>
        </w:tc>
      </w:tr>
      <w:tr w:rsidR="009F3302" w:rsidRPr="009F3302" w:rsidTr="009F3302">
        <w:trPr>
          <w:tblCellSpacing w:w="15" w:type="dxa"/>
        </w:trPr>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value</w:t>
            </w:r>
          </w:p>
        </w:tc>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String</w:t>
            </w:r>
          </w:p>
        </w:tc>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可选的限定描述符，指定使用的事务管理器</w:t>
            </w:r>
          </w:p>
        </w:tc>
      </w:tr>
      <w:tr w:rsidR="009F3302" w:rsidRPr="009F3302" w:rsidTr="009F3302">
        <w:trPr>
          <w:tblCellSpacing w:w="15" w:type="dxa"/>
        </w:trPr>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propagation</w:t>
            </w:r>
          </w:p>
        </w:tc>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enum: Propagation</w:t>
            </w:r>
          </w:p>
        </w:tc>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可选的事务传播行为设置</w:t>
            </w:r>
          </w:p>
        </w:tc>
      </w:tr>
      <w:tr w:rsidR="009F3302" w:rsidRPr="009F3302" w:rsidTr="009F3302">
        <w:trPr>
          <w:tblCellSpacing w:w="15" w:type="dxa"/>
        </w:trPr>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isolation</w:t>
            </w:r>
          </w:p>
        </w:tc>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enum: Isolation</w:t>
            </w:r>
          </w:p>
        </w:tc>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可选的事务隔离级别设置</w:t>
            </w:r>
          </w:p>
        </w:tc>
      </w:tr>
      <w:tr w:rsidR="009F3302" w:rsidRPr="009F3302" w:rsidTr="009F3302">
        <w:trPr>
          <w:tblCellSpacing w:w="15" w:type="dxa"/>
        </w:trPr>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readOnly</w:t>
            </w:r>
          </w:p>
        </w:tc>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boolean</w:t>
            </w:r>
          </w:p>
        </w:tc>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读写或只读事务，默认读写</w:t>
            </w:r>
          </w:p>
        </w:tc>
      </w:tr>
      <w:tr w:rsidR="009F3302" w:rsidRPr="009F3302" w:rsidTr="009F3302">
        <w:trPr>
          <w:tblCellSpacing w:w="15" w:type="dxa"/>
        </w:trPr>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timeout</w:t>
            </w:r>
          </w:p>
        </w:tc>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int (in seconds granularity)</w:t>
            </w:r>
          </w:p>
        </w:tc>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事务超时时间设置</w:t>
            </w:r>
          </w:p>
        </w:tc>
      </w:tr>
      <w:tr w:rsidR="009F3302" w:rsidRPr="009F3302" w:rsidTr="009F3302">
        <w:trPr>
          <w:tblCellSpacing w:w="15" w:type="dxa"/>
        </w:trPr>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rollbackFor</w:t>
            </w:r>
          </w:p>
        </w:tc>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Class对象数组，必须继承自Throwable</w:t>
            </w:r>
          </w:p>
        </w:tc>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导致</w:t>
            </w:r>
            <w:proofErr w:type="gramStart"/>
            <w:r w:rsidRPr="009F3302">
              <w:rPr>
                <w:rFonts w:ascii="宋体" w:eastAsia="宋体" w:hAnsi="宋体" w:cs="宋体"/>
                <w:kern w:val="0"/>
                <w:sz w:val="24"/>
                <w:szCs w:val="24"/>
              </w:rPr>
              <w:t>事务回滚的</w:t>
            </w:r>
            <w:proofErr w:type="gramEnd"/>
            <w:r w:rsidRPr="009F3302">
              <w:rPr>
                <w:rFonts w:ascii="宋体" w:eastAsia="宋体" w:hAnsi="宋体" w:cs="宋体"/>
                <w:kern w:val="0"/>
                <w:sz w:val="24"/>
                <w:szCs w:val="24"/>
              </w:rPr>
              <w:t>异常类数组</w:t>
            </w:r>
          </w:p>
        </w:tc>
      </w:tr>
      <w:tr w:rsidR="009F3302" w:rsidRPr="009F3302" w:rsidTr="009F3302">
        <w:trPr>
          <w:tblCellSpacing w:w="15" w:type="dxa"/>
        </w:trPr>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rollbackForClassName</w:t>
            </w:r>
          </w:p>
        </w:tc>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类名数组，必须继承自Throwable</w:t>
            </w:r>
          </w:p>
        </w:tc>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导致</w:t>
            </w:r>
            <w:proofErr w:type="gramStart"/>
            <w:r w:rsidRPr="009F3302">
              <w:rPr>
                <w:rFonts w:ascii="宋体" w:eastAsia="宋体" w:hAnsi="宋体" w:cs="宋体"/>
                <w:kern w:val="0"/>
                <w:sz w:val="24"/>
                <w:szCs w:val="24"/>
              </w:rPr>
              <w:t>事务回滚的</w:t>
            </w:r>
            <w:proofErr w:type="gramEnd"/>
            <w:r w:rsidRPr="009F3302">
              <w:rPr>
                <w:rFonts w:ascii="宋体" w:eastAsia="宋体" w:hAnsi="宋体" w:cs="宋体"/>
                <w:kern w:val="0"/>
                <w:sz w:val="24"/>
                <w:szCs w:val="24"/>
              </w:rPr>
              <w:t>异常</w:t>
            </w:r>
            <w:proofErr w:type="gramStart"/>
            <w:r w:rsidRPr="009F3302">
              <w:rPr>
                <w:rFonts w:ascii="宋体" w:eastAsia="宋体" w:hAnsi="宋体" w:cs="宋体"/>
                <w:kern w:val="0"/>
                <w:sz w:val="24"/>
                <w:szCs w:val="24"/>
              </w:rPr>
              <w:t>类名字</w:t>
            </w:r>
            <w:proofErr w:type="gramEnd"/>
            <w:r w:rsidRPr="009F3302">
              <w:rPr>
                <w:rFonts w:ascii="宋体" w:eastAsia="宋体" w:hAnsi="宋体" w:cs="宋体"/>
                <w:kern w:val="0"/>
                <w:sz w:val="24"/>
                <w:szCs w:val="24"/>
              </w:rPr>
              <w:t>数组</w:t>
            </w:r>
          </w:p>
        </w:tc>
      </w:tr>
      <w:tr w:rsidR="009F3302" w:rsidRPr="009F3302" w:rsidTr="009F3302">
        <w:trPr>
          <w:tblCellSpacing w:w="15" w:type="dxa"/>
        </w:trPr>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lastRenderedPageBreak/>
              <w:t>noRollbackFor</w:t>
            </w:r>
          </w:p>
        </w:tc>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Class对象数组，必须继承自Throwable</w:t>
            </w:r>
          </w:p>
        </w:tc>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不会导致</w:t>
            </w:r>
            <w:proofErr w:type="gramStart"/>
            <w:r w:rsidRPr="009F3302">
              <w:rPr>
                <w:rFonts w:ascii="宋体" w:eastAsia="宋体" w:hAnsi="宋体" w:cs="宋体"/>
                <w:kern w:val="0"/>
                <w:sz w:val="24"/>
                <w:szCs w:val="24"/>
              </w:rPr>
              <w:t>事务回滚的</w:t>
            </w:r>
            <w:proofErr w:type="gramEnd"/>
            <w:r w:rsidRPr="009F3302">
              <w:rPr>
                <w:rFonts w:ascii="宋体" w:eastAsia="宋体" w:hAnsi="宋体" w:cs="宋体"/>
                <w:kern w:val="0"/>
                <w:sz w:val="24"/>
                <w:szCs w:val="24"/>
              </w:rPr>
              <w:t>异常类数组</w:t>
            </w:r>
          </w:p>
        </w:tc>
      </w:tr>
      <w:tr w:rsidR="009F3302" w:rsidRPr="009F3302" w:rsidTr="009F3302">
        <w:trPr>
          <w:tblCellSpacing w:w="15" w:type="dxa"/>
        </w:trPr>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noRollbackForClassName</w:t>
            </w:r>
          </w:p>
        </w:tc>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类名数组，必须继承自Throwable</w:t>
            </w:r>
          </w:p>
        </w:tc>
        <w:tc>
          <w:tcPr>
            <w:tcW w:w="0" w:type="auto"/>
            <w:vAlign w:val="center"/>
            <w:hideMark/>
          </w:tcPr>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t>不会导致</w:t>
            </w:r>
            <w:proofErr w:type="gramStart"/>
            <w:r w:rsidRPr="009F3302">
              <w:rPr>
                <w:rFonts w:ascii="宋体" w:eastAsia="宋体" w:hAnsi="宋体" w:cs="宋体"/>
                <w:kern w:val="0"/>
                <w:sz w:val="24"/>
                <w:szCs w:val="24"/>
              </w:rPr>
              <w:t>事务回滚的</w:t>
            </w:r>
            <w:proofErr w:type="gramEnd"/>
            <w:r w:rsidRPr="009F3302">
              <w:rPr>
                <w:rFonts w:ascii="宋体" w:eastAsia="宋体" w:hAnsi="宋体" w:cs="宋体"/>
                <w:kern w:val="0"/>
                <w:sz w:val="24"/>
                <w:szCs w:val="24"/>
              </w:rPr>
              <w:t>异常</w:t>
            </w:r>
            <w:proofErr w:type="gramStart"/>
            <w:r w:rsidRPr="009F3302">
              <w:rPr>
                <w:rFonts w:ascii="宋体" w:eastAsia="宋体" w:hAnsi="宋体" w:cs="宋体"/>
                <w:kern w:val="0"/>
                <w:sz w:val="24"/>
                <w:szCs w:val="24"/>
              </w:rPr>
              <w:t>类名字</w:t>
            </w:r>
            <w:proofErr w:type="gramEnd"/>
            <w:r w:rsidRPr="009F3302">
              <w:rPr>
                <w:rFonts w:ascii="宋体" w:eastAsia="宋体" w:hAnsi="宋体" w:cs="宋体"/>
                <w:kern w:val="0"/>
                <w:sz w:val="24"/>
                <w:szCs w:val="24"/>
              </w:rPr>
              <w:t>数组</w:t>
            </w:r>
          </w:p>
        </w:tc>
      </w:tr>
    </w:tbl>
    <w:p w:rsidR="009F3302" w:rsidRPr="009F3302" w:rsidRDefault="009F3302" w:rsidP="00FE73AF">
      <w:pPr>
        <w:widowControl/>
        <w:numPr>
          <w:ilvl w:val="0"/>
          <w:numId w:val="65"/>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一般情况下，我们直接使用 @Transactional 的所有属性默认值即可。</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具体</w:t>
      </w:r>
      <w:r w:rsidRPr="009F3302">
        <w:rPr>
          <w:rFonts w:ascii="宋体" w:eastAsia="宋体" w:hAnsi="宋体" w:cs="宋体"/>
          <w:b/>
          <w:bCs/>
          <w:kern w:val="0"/>
          <w:sz w:val="24"/>
          <w:szCs w:val="24"/>
        </w:rPr>
        <w:t>用法</w:t>
      </w:r>
      <w:r w:rsidRPr="009F3302">
        <w:rPr>
          <w:rFonts w:ascii="宋体" w:eastAsia="宋体" w:hAnsi="宋体" w:cs="宋体"/>
          <w:kern w:val="0"/>
          <w:sz w:val="24"/>
          <w:szCs w:val="24"/>
        </w:rPr>
        <w:t>如下：</w:t>
      </w:r>
    </w:p>
    <w:p w:rsidR="009F3302" w:rsidRPr="009F3302" w:rsidRDefault="009F3302" w:rsidP="00FE73AF">
      <w:pPr>
        <w:widowControl/>
        <w:numPr>
          <w:ilvl w:val="0"/>
          <w:numId w:val="66"/>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@Transactional 可以作用于接口、接口方法、类以及类方法上。当作用于类上时，该类的所有 public 方法将都具有该类型的事务属性，同时，我们也可以在方法级别使用该标注来覆盖类级别的定义。</w:t>
      </w:r>
    </w:p>
    <w:p w:rsidR="009F3302" w:rsidRPr="009F3302" w:rsidRDefault="009F3302" w:rsidP="00FE73AF">
      <w:pPr>
        <w:widowControl/>
        <w:numPr>
          <w:ilvl w:val="0"/>
          <w:numId w:val="66"/>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虽然 @Transactional 注解可以作用于接口、接口方法、类以及类方法上，但是 Spring 建议不要在接口或者接口方法上使用该注解，因为这只有在使用基于接口的代理时它才会生效。另外， </w:t>
      </w:r>
      <w:r w:rsidRPr="009F3302">
        <w:rPr>
          <w:rFonts w:ascii="宋体" w:eastAsia="宋体" w:hAnsi="宋体" w:cs="宋体"/>
          <w:b/>
          <w:bCs/>
          <w:kern w:val="0"/>
          <w:sz w:val="24"/>
          <w:szCs w:val="24"/>
        </w:rPr>
        <w:t>@Transactional 注解应该只被应用到 public 方法上，这是由 Spring AOP 的本质决定的</w:t>
      </w:r>
      <w:r w:rsidRPr="009F3302">
        <w:rPr>
          <w:rFonts w:ascii="宋体" w:eastAsia="宋体" w:hAnsi="宋体" w:cs="宋体"/>
          <w:kern w:val="0"/>
          <w:sz w:val="24"/>
          <w:szCs w:val="24"/>
        </w:rPr>
        <w:t>。如果你在 protected、private 或者默认可见性的方法上使用 @Transactional 注解，这将被忽略，也不会抛出任何异常。</w:t>
      </w:r>
      <w:r w:rsidRPr="009F3302">
        <w:rPr>
          <w:rFonts w:ascii="宋体" w:eastAsia="宋体" w:hAnsi="宋体" w:cs="宋体"/>
          <w:b/>
          <w:bCs/>
          <w:kern w:val="0"/>
          <w:sz w:val="24"/>
          <w:szCs w:val="24"/>
        </w:rPr>
        <w:t>这一点，非常需要注意</w:t>
      </w:r>
      <w:r w:rsidRPr="009F3302">
        <w:rPr>
          <w:rFonts w:ascii="宋体" w:eastAsia="宋体" w:hAnsi="宋体" w:cs="宋体"/>
          <w:kern w:val="0"/>
          <w:sz w:val="24"/>
          <w:szCs w:val="24"/>
        </w:rPr>
        <w:t>。</w:t>
      </w:r>
    </w:p>
    <w:p w:rsidR="009F3302" w:rsidRPr="009F3302" w:rsidRDefault="009F3302" w:rsidP="00FE73AF">
      <w:pPr>
        <w:widowControl/>
        <w:jc w:val="left"/>
        <w:rPr>
          <w:rFonts w:ascii="宋体" w:eastAsia="宋体" w:hAnsi="宋体" w:cs="宋体"/>
          <w:kern w:val="0"/>
          <w:sz w:val="24"/>
          <w:szCs w:val="24"/>
        </w:rPr>
      </w:pPr>
      <w:r w:rsidRPr="009F3302">
        <w:rPr>
          <w:rFonts w:ascii="宋体" w:eastAsia="宋体" w:hAnsi="宋体" w:cs="宋体"/>
          <w:kern w:val="0"/>
          <w:sz w:val="24"/>
          <w:szCs w:val="24"/>
        </w:rPr>
        <w:pict>
          <v:rect id="_x0000_i1027" style="width:0;height:1.5pt" o:hralign="center" o:hrstd="t" o:hr="t" fillcolor="#a0a0a0" stroked="f"/>
        </w:pic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下面，我们来简单说下</w:t>
      </w:r>
      <w:r w:rsidRPr="009F3302">
        <w:rPr>
          <w:rFonts w:ascii="宋体" w:eastAsia="宋体" w:hAnsi="宋体" w:cs="宋体"/>
          <w:b/>
          <w:bCs/>
          <w:kern w:val="0"/>
          <w:sz w:val="24"/>
          <w:szCs w:val="24"/>
        </w:rPr>
        <w:t>源码</w:t>
      </w:r>
      <w:r w:rsidRPr="009F3302">
        <w:rPr>
          <w:rFonts w:ascii="宋体" w:eastAsia="宋体" w:hAnsi="宋体" w:cs="宋体"/>
          <w:kern w:val="0"/>
          <w:sz w:val="24"/>
          <w:szCs w:val="24"/>
        </w:rPr>
        <w:t>相关的东西。</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@Transactional 注解的属性，会解析成 org.springframework.transaction.TransactionDefinition 对象，即事务定义。TransactionDefinition 代码如下：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47"/>
      </w:tblGrid>
      <w:tr w:rsidR="009F3302" w:rsidRPr="009F3302" w:rsidTr="009F3302">
        <w:trPr>
          <w:tblCellSpacing w:w="15" w:type="dxa"/>
        </w:trPr>
        <w:tc>
          <w:tcPr>
            <w:tcW w:w="0" w:type="auto"/>
            <w:vAlign w:val="center"/>
            <w:hideMark/>
          </w:tcPr>
          <w:p w:rsidR="009F3302" w:rsidRPr="009F3302" w:rsidRDefault="009F3302" w:rsidP="00FE7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3302">
              <w:rPr>
                <w:rFonts w:ascii="宋体" w:eastAsia="宋体" w:hAnsi="宋体" w:cs="宋体"/>
                <w:kern w:val="0"/>
                <w:sz w:val="24"/>
                <w:szCs w:val="24"/>
              </w:rPr>
              <w:t>public interface TransactionDefinition {</w:t>
            </w:r>
            <w:r w:rsidRPr="009F3302">
              <w:rPr>
                <w:rFonts w:ascii="宋体" w:eastAsia="宋体" w:hAnsi="宋体" w:cs="宋体"/>
                <w:kern w:val="0"/>
                <w:sz w:val="24"/>
                <w:szCs w:val="24"/>
              </w:rPr>
              <w:br/>
            </w:r>
            <w:r w:rsidRPr="009F3302">
              <w:rPr>
                <w:rFonts w:ascii="宋体" w:eastAsia="宋体" w:hAnsi="宋体" w:cs="宋体"/>
                <w:kern w:val="0"/>
                <w:sz w:val="24"/>
                <w:szCs w:val="24"/>
              </w:rPr>
              <w:br/>
            </w:r>
            <w:r w:rsidRPr="009F3302">
              <w:rPr>
                <w:rFonts w:ascii="宋体" w:eastAsia="宋体" w:hAnsi="宋体" w:cs="宋体"/>
                <w:kern w:val="0"/>
                <w:sz w:val="24"/>
                <w:szCs w:val="24"/>
              </w:rPr>
              <w:tab/>
              <w:t>int getPropagationBehavior(); // 事务的传播行为</w:t>
            </w:r>
            <w:r w:rsidRPr="009F3302">
              <w:rPr>
                <w:rFonts w:ascii="宋体" w:eastAsia="宋体" w:hAnsi="宋体" w:cs="宋体"/>
                <w:kern w:val="0"/>
                <w:sz w:val="24"/>
                <w:szCs w:val="24"/>
              </w:rPr>
              <w:br/>
            </w:r>
            <w:r w:rsidRPr="009F3302">
              <w:rPr>
                <w:rFonts w:ascii="宋体" w:eastAsia="宋体" w:hAnsi="宋体" w:cs="宋体"/>
                <w:kern w:val="0"/>
                <w:sz w:val="24"/>
                <w:szCs w:val="24"/>
              </w:rPr>
              <w:tab/>
              <w:t>int getIsolationLevel(); // 事务的隔离级别</w:t>
            </w:r>
            <w:r w:rsidRPr="009F3302">
              <w:rPr>
                <w:rFonts w:ascii="宋体" w:eastAsia="宋体" w:hAnsi="宋体" w:cs="宋体"/>
                <w:kern w:val="0"/>
                <w:sz w:val="24"/>
                <w:szCs w:val="24"/>
              </w:rPr>
              <w:br/>
            </w:r>
            <w:r w:rsidRPr="009F3302">
              <w:rPr>
                <w:rFonts w:ascii="宋体" w:eastAsia="宋体" w:hAnsi="宋体" w:cs="宋体"/>
                <w:kern w:val="0"/>
                <w:sz w:val="24"/>
                <w:szCs w:val="24"/>
              </w:rPr>
              <w:tab/>
              <w:t>int getTimeout(); // 事务的超时时间</w:t>
            </w:r>
            <w:r w:rsidRPr="009F3302">
              <w:rPr>
                <w:rFonts w:ascii="宋体" w:eastAsia="宋体" w:hAnsi="宋体" w:cs="宋体"/>
                <w:kern w:val="0"/>
                <w:sz w:val="24"/>
                <w:szCs w:val="24"/>
              </w:rPr>
              <w:br/>
            </w:r>
            <w:r w:rsidRPr="009F3302">
              <w:rPr>
                <w:rFonts w:ascii="宋体" w:eastAsia="宋体" w:hAnsi="宋体" w:cs="宋体"/>
                <w:kern w:val="0"/>
                <w:sz w:val="24"/>
                <w:szCs w:val="24"/>
              </w:rPr>
              <w:tab/>
              <w:t>boolean isReadOnly(); // 事务是否只读</w:t>
            </w:r>
            <w:r w:rsidRPr="009F3302">
              <w:rPr>
                <w:rFonts w:ascii="宋体" w:eastAsia="宋体" w:hAnsi="宋体" w:cs="宋体"/>
                <w:kern w:val="0"/>
                <w:sz w:val="24"/>
                <w:szCs w:val="24"/>
              </w:rPr>
              <w:br/>
            </w:r>
            <w:r w:rsidRPr="009F3302">
              <w:rPr>
                <w:rFonts w:ascii="宋体" w:eastAsia="宋体" w:hAnsi="宋体" w:cs="宋体"/>
                <w:kern w:val="0"/>
                <w:sz w:val="24"/>
                <w:szCs w:val="24"/>
              </w:rPr>
              <w:tab/>
              <w:t>@Nullable</w:t>
            </w:r>
            <w:r w:rsidRPr="009F3302">
              <w:rPr>
                <w:rFonts w:ascii="宋体" w:eastAsia="宋体" w:hAnsi="宋体" w:cs="宋体"/>
                <w:kern w:val="0"/>
                <w:sz w:val="24"/>
                <w:szCs w:val="24"/>
              </w:rPr>
              <w:br/>
            </w:r>
            <w:r w:rsidRPr="009F3302">
              <w:rPr>
                <w:rFonts w:ascii="宋体" w:eastAsia="宋体" w:hAnsi="宋体" w:cs="宋体"/>
                <w:kern w:val="0"/>
                <w:sz w:val="24"/>
                <w:szCs w:val="24"/>
              </w:rPr>
              <w:tab/>
              <w:t>String getName(); // 事务的名字</w:t>
            </w:r>
            <w:r w:rsidRPr="009F3302">
              <w:rPr>
                <w:rFonts w:ascii="宋体" w:eastAsia="宋体" w:hAnsi="宋体" w:cs="宋体"/>
                <w:kern w:val="0"/>
                <w:sz w:val="24"/>
                <w:szCs w:val="24"/>
              </w:rPr>
              <w:br/>
            </w:r>
            <w:r w:rsidRPr="009F3302">
              <w:rPr>
                <w:rFonts w:ascii="宋体" w:eastAsia="宋体" w:hAnsi="宋体" w:cs="宋体"/>
                <w:kern w:val="0"/>
                <w:sz w:val="24"/>
                <w:szCs w:val="24"/>
              </w:rPr>
              <w:br/>
              <w:t>}</w:t>
            </w:r>
          </w:p>
        </w:tc>
      </w:tr>
    </w:tbl>
    <w:p w:rsidR="009F3302" w:rsidRPr="009F3302" w:rsidRDefault="009F3302" w:rsidP="00FE73AF">
      <w:pPr>
        <w:widowControl/>
        <w:numPr>
          <w:ilvl w:val="0"/>
          <w:numId w:val="67"/>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可能会胖友有以后，@Transactional 注解的 rollbackFor、rollbackForClassName、noRollbackFor、noRollbackForClassName 属性</w:t>
      </w:r>
      <w:proofErr w:type="gramStart"/>
      <w:r w:rsidRPr="009F3302">
        <w:rPr>
          <w:rFonts w:ascii="宋体" w:eastAsia="宋体" w:hAnsi="宋体" w:cs="宋体"/>
          <w:kern w:val="0"/>
          <w:sz w:val="24"/>
          <w:szCs w:val="24"/>
        </w:rPr>
        <w:t>貌似没</w:t>
      </w:r>
      <w:proofErr w:type="gramEnd"/>
      <w:r w:rsidRPr="009F3302">
        <w:rPr>
          <w:rFonts w:ascii="宋体" w:eastAsia="宋体" w:hAnsi="宋体" w:cs="宋体"/>
          <w:kern w:val="0"/>
          <w:sz w:val="24"/>
          <w:szCs w:val="24"/>
        </w:rPr>
        <w:t>体现出来？它们</w:t>
      </w:r>
      <w:proofErr w:type="gramStart"/>
      <w:r w:rsidRPr="009F3302">
        <w:rPr>
          <w:rFonts w:ascii="宋体" w:eastAsia="宋体" w:hAnsi="宋体" w:cs="宋体"/>
          <w:kern w:val="0"/>
          <w:sz w:val="24"/>
          <w:szCs w:val="24"/>
        </w:rPr>
        <w:t>提现在</w:t>
      </w:r>
      <w:proofErr w:type="gramEnd"/>
      <w:r w:rsidRPr="009F3302">
        <w:rPr>
          <w:rFonts w:ascii="宋体" w:eastAsia="宋体" w:hAnsi="宋体" w:cs="宋体"/>
          <w:kern w:val="0"/>
          <w:sz w:val="24"/>
          <w:szCs w:val="24"/>
        </w:rPr>
        <w:t xml:space="preserve"> TransactionDefinition 的实现类 RuleBasedTransactionAttribute 中。</w:t>
      </w:r>
    </w:p>
    <w:p w:rsidR="009F3302" w:rsidRPr="009F3302" w:rsidRDefault="009F3302" w:rsidP="00FE73AF">
      <w:pPr>
        <w:widowControl/>
        <w:numPr>
          <w:ilvl w:val="0"/>
          <w:numId w:val="67"/>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lastRenderedPageBreak/>
        <w:t>#getPropagationBehavior() 方法，返回事务的</w:t>
      </w:r>
      <w:r w:rsidRPr="009F3302">
        <w:rPr>
          <w:rFonts w:ascii="宋体" w:eastAsia="宋体" w:hAnsi="宋体" w:cs="宋体"/>
          <w:b/>
          <w:bCs/>
          <w:kern w:val="0"/>
          <w:sz w:val="24"/>
          <w:szCs w:val="24"/>
        </w:rPr>
        <w:t>传播行为</w:t>
      </w:r>
      <w:r w:rsidRPr="009F3302">
        <w:rPr>
          <w:rFonts w:ascii="宋体" w:eastAsia="宋体" w:hAnsi="宋体" w:cs="宋体"/>
          <w:kern w:val="0"/>
          <w:sz w:val="24"/>
          <w:szCs w:val="24"/>
        </w:rPr>
        <w:t>，该值是个枚举，在下面来说。</w:t>
      </w:r>
    </w:p>
    <w:p w:rsidR="009F3302" w:rsidRPr="009F3302" w:rsidRDefault="009F3302" w:rsidP="00FE73AF">
      <w:pPr>
        <w:widowControl/>
        <w:numPr>
          <w:ilvl w:val="0"/>
          <w:numId w:val="67"/>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#getIsolationLevel() 方法，返回事务的</w:t>
      </w:r>
      <w:r w:rsidRPr="009F3302">
        <w:rPr>
          <w:rFonts w:ascii="宋体" w:eastAsia="宋体" w:hAnsi="宋体" w:cs="宋体"/>
          <w:b/>
          <w:bCs/>
          <w:kern w:val="0"/>
          <w:sz w:val="24"/>
          <w:szCs w:val="24"/>
        </w:rPr>
        <w:t>隔离级别</w:t>
      </w:r>
      <w:r w:rsidRPr="009F3302">
        <w:rPr>
          <w:rFonts w:ascii="宋体" w:eastAsia="宋体" w:hAnsi="宋体" w:cs="宋体"/>
          <w:kern w:val="0"/>
          <w:sz w:val="24"/>
          <w:szCs w:val="24"/>
        </w:rPr>
        <w:t>，该值是个枚举，在下面来说。</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什么是事务的隔离级别？分成哪些隔离级别？</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关于这个问题，涉及的内容会比较多，胖</w:t>
      </w:r>
      <w:proofErr w:type="gramStart"/>
      <w:r w:rsidRPr="009F3302">
        <w:rPr>
          <w:rFonts w:ascii="宋体" w:eastAsia="宋体" w:hAnsi="宋体" w:cs="宋体"/>
          <w:kern w:val="0"/>
          <w:sz w:val="24"/>
          <w:szCs w:val="24"/>
        </w:rPr>
        <w:t>友直接</w:t>
      </w:r>
      <w:proofErr w:type="gramEnd"/>
      <w:r w:rsidRPr="009F3302">
        <w:rPr>
          <w:rFonts w:ascii="宋体" w:eastAsia="宋体" w:hAnsi="宋体" w:cs="宋体"/>
          <w:kern w:val="0"/>
          <w:sz w:val="24"/>
          <w:szCs w:val="24"/>
        </w:rPr>
        <w:t>看如下两篇文章：</w:t>
      </w:r>
    </w:p>
    <w:p w:rsidR="009F3302" w:rsidRPr="009F3302" w:rsidRDefault="009F3302" w:rsidP="00FE73AF">
      <w:pPr>
        <w:widowControl/>
        <w:numPr>
          <w:ilvl w:val="0"/>
          <w:numId w:val="68"/>
        </w:numPr>
        <w:spacing w:before="100" w:beforeAutospacing="1" w:after="100" w:afterAutospacing="1"/>
        <w:jc w:val="left"/>
        <w:rPr>
          <w:rFonts w:ascii="宋体" w:eastAsia="宋体" w:hAnsi="宋体" w:cs="宋体"/>
          <w:kern w:val="0"/>
          <w:sz w:val="24"/>
          <w:szCs w:val="24"/>
        </w:rPr>
      </w:pPr>
      <w:hyperlink r:id="rId52" w:tgtFrame="_blank" w:history="1">
        <w:r w:rsidRPr="009F3302">
          <w:rPr>
            <w:rFonts w:ascii="宋体" w:eastAsia="宋体" w:hAnsi="宋体" w:cs="宋体"/>
            <w:color w:val="0000FF"/>
            <w:kern w:val="0"/>
            <w:sz w:val="24"/>
            <w:szCs w:val="24"/>
            <w:u w:val="single"/>
          </w:rPr>
          <w:t>《数据库四大特性以及事务隔离级别》</w:t>
        </w:r>
      </w:hyperlink>
    </w:p>
    <w:p w:rsidR="009F3302" w:rsidRPr="009F3302" w:rsidRDefault="009F3302" w:rsidP="00FE73AF">
      <w:pPr>
        <w:widowControl/>
        <w:numPr>
          <w:ilvl w:val="0"/>
          <w:numId w:val="68"/>
        </w:numPr>
        <w:spacing w:before="100" w:beforeAutospacing="1" w:after="100" w:afterAutospacing="1"/>
        <w:jc w:val="left"/>
        <w:rPr>
          <w:rFonts w:ascii="宋体" w:eastAsia="宋体" w:hAnsi="宋体" w:cs="宋体"/>
          <w:kern w:val="0"/>
          <w:sz w:val="24"/>
          <w:szCs w:val="24"/>
        </w:rPr>
      </w:pPr>
      <w:hyperlink r:id="rId53" w:tgtFrame="_blank" w:history="1">
        <w:r w:rsidRPr="009F3302">
          <w:rPr>
            <w:rFonts w:ascii="宋体" w:eastAsia="宋体" w:hAnsi="宋体" w:cs="宋体"/>
            <w:color w:val="0000FF"/>
            <w:kern w:val="0"/>
            <w:sz w:val="24"/>
            <w:szCs w:val="24"/>
            <w:u w:val="single"/>
          </w:rPr>
          <w:t>《五分钟搞清楚 MySQL 事务隔离级别》</w:t>
        </w:r>
      </w:hyperlink>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另外，有一点非常重要，不同数据库对四个隔离级别的支持和实现略有不同。因为我们目前互联网主要使用 MySQL 为主，所以至少要搞懂 MySQL 对隔离级别的支持和实现情况。</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在 TransactionDefinition 接口中，定义了“</w:t>
      </w:r>
      <w:r w:rsidRPr="009F3302">
        <w:rPr>
          <w:rFonts w:ascii="宋体" w:eastAsia="宋体" w:hAnsi="宋体" w:cs="宋体"/>
          <w:b/>
          <w:bCs/>
          <w:kern w:val="0"/>
          <w:sz w:val="24"/>
          <w:szCs w:val="24"/>
        </w:rPr>
        <w:t>四种</w:t>
      </w:r>
      <w:r w:rsidRPr="009F3302">
        <w:rPr>
          <w:rFonts w:ascii="宋体" w:eastAsia="宋体" w:hAnsi="宋体" w:cs="宋体"/>
          <w:kern w:val="0"/>
          <w:sz w:val="24"/>
          <w:szCs w:val="24"/>
        </w:rPr>
        <w:t>”的隔离级别枚举。代码如下：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9F3302" w:rsidRPr="009F3302" w:rsidTr="009F3302">
        <w:trPr>
          <w:tblCellSpacing w:w="15" w:type="dxa"/>
        </w:trPr>
        <w:tc>
          <w:tcPr>
            <w:tcW w:w="0" w:type="auto"/>
            <w:vAlign w:val="center"/>
            <w:hideMark/>
          </w:tcPr>
          <w:p w:rsidR="009F3302" w:rsidRPr="009F3302" w:rsidRDefault="009F3302" w:rsidP="00FE7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3302">
              <w:rPr>
                <w:rFonts w:ascii="宋体" w:eastAsia="宋体" w:hAnsi="宋体" w:cs="宋体"/>
                <w:kern w:val="0"/>
                <w:sz w:val="24"/>
                <w:szCs w:val="24"/>
              </w:rPr>
              <w:t>// TransactionDefinition.java</w:t>
            </w:r>
            <w:r w:rsidRPr="009F3302">
              <w:rPr>
                <w:rFonts w:ascii="宋体" w:eastAsia="宋体" w:hAnsi="宋体" w:cs="宋体"/>
                <w:kern w:val="0"/>
                <w:sz w:val="24"/>
                <w:szCs w:val="24"/>
              </w:rPr>
              <w:br/>
            </w:r>
            <w:r w:rsidRPr="009F3302">
              <w:rPr>
                <w:rFonts w:ascii="宋体" w:eastAsia="宋体" w:hAnsi="宋体" w:cs="宋体"/>
                <w:kern w:val="0"/>
                <w:sz w:val="24"/>
                <w:szCs w:val="24"/>
              </w:rPr>
              <w:br/>
              <w:t>/**</w:t>
            </w:r>
            <w:r w:rsidRPr="009F3302">
              <w:rPr>
                <w:rFonts w:ascii="宋体" w:eastAsia="宋体" w:hAnsi="宋体" w:cs="宋体"/>
                <w:kern w:val="0"/>
                <w:sz w:val="24"/>
                <w:szCs w:val="24"/>
              </w:rPr>
              <w:br/>
              <w:t xml:space="preserve"> * 【Spring 独有】使用后端数据库默认的隔离级别</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 xml:space="preserve"> * MySQL 默认采用的 REPEATABLE_READ隔离级别</w:t>
            </w:r>
            <w:r w:rsidRPr="009F3302">
              <w:rPr>
                <w:rFonts w:ascii="宋体" w:eastAsia="宋体" w:hAnsi="宋体" w:cs="宋体"/>
                <w:kern w:val="0"/>
                <w:sz w:val="24"/>
                <w:szCs w:val="24"/>
              </w:rPr>
              <w:br/>
              <w:t xml:space="preserve"> * Oracle 默认采用的 READ_COMMITTED隔离级别</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int ISOLATION_DEFAULT = -1;</w:t>
            </w:r>
            <w:r w:rsidRPr="009F3302">
              <w:rPr>
                <w:rFonts w:ascii="宋体" w:eastAsia="宋体" w:hAnsi="宋体" w:cs="宋体"/>
                <w:kern w:val="0"/>
                <w:sz w:val="24"/>
                <w:szCs w:val="24"/>
              </w:rPr>
              <w:br/>
            </w:r>
            <w:r w:rsidRPr="009F3302">
              <w:rPr>
                <w:rFonts w:ascii="宋体" w:eastAsia="宋体" w:hAnsi="宋体" w:cs="宋体"/>
                <w:kern w:val="0"/>
                <w:sz w:val="24"/>
                <w:szCs w:val="24"/>
              </w:rPr>
              <w:br/>
              <w:t>/**</w:t>
            </w:r>
            <w:r w:rsidRPr="009F3302">
              <w:rPr>
                <w:rFonts w:ascii="宋体" w:eastAsia="宋体" w:hAnsi="宋体" w:cs="宋体"/>
                <w:kern w:val="0"/>
                <w:sz w:val="24"/>
                <w:szCs w:val="24"/>
              </w:rPr>
              <w:br/>
              <w:t xml:space="preserve"> * 最低的隔离级别，允许读取尚未提交的数据变更，可能会导致脏读、</w:t>
            </w:r>
            <w:proofErr w:type="gramStart"/>
            <w:r w:rsidRPr="009F3302">
              <w:rPr>
                <w:rFonts w:ascii="宋体" w:eastAsia="宋体" w:hAnsi="宋体" w:cs="宋体"/>
                <w:kern w:val="0"/>
                <w:sz w:val="24"/>
                <w:szCs w:val="24"/>
              </w:rPr>
              <w:t>幻读或</w:t>
            </w:r>
            <w:proofErr w:type="gramEnd"/>
            <w:r w:rsidRPr="009F3302">
              <w:rPr>
                <w:rFonts w:ascii="宋体" w:eastAsia="宋体" w:hAnsi="宋体" w:cs="宋体"/>
                <w:kern w:val="0"/>
                <w:sz w:val="24"/>
                <w:szCs w:val="24"/>
              </w:rPr>
              <w:t>不可重复读</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int ISOLATION_READ_UNCOMMITTED = Connection.TRANSACTION_READ_UNCOMMITTED;</w:t>
            </w:r>
            <w:r w:rsidRPr="009F3302">
              <w:rPr>
                <w:rFonts w:ascii="宋体" w:eastAsia="宋体" w:hAnsi="宋体" w:cs="宋体"/>
                <w:kern w:val="0"/>
                <w:sz w:val="24"/>
                <w:szCs w:val="24"/>
              </w:rPr>
              <w:br/>
            </w:r>
            <w:r w:rsidRPr="009F3302">
              <w:rPr>
                <w:rFonts w:ascii="宋体" w:eastAsia="宋体" w:hAnsi="宋体" w:cs="宋体"/>
                <w:kern w:val="0"/>
                <w:sz w:val="24"/>
                <w:szCs w:val="24"/>
              </w:rPr>
              <w:br/>
              <w:t>/**</w:t>
            </w:r>
            <w:r w:rsidRPr="009F3302">
              <w:rPr>
                <w:rFonts w:ascii="宋体" w:eastAsia="宋体" w:hAnsi="宋体" w:cs="宋体"/>
                <w:kern w:val="0"/>
                <w:sz w:val="24"/>
                <w:szCs w:val="24"/>
              </w:rPr>
              <w:br/>
              <w:t xml:space="preserve"> * 允许读取并发事务已经提交的数据，可以阻止脏读，</w:t>
            </w:r>
            <w:proofErr w:type="gramStart"/>
            <w:r w:rsidRPr="009F3302">
              <w:rPr>
                <w:rFonts w:ascii="宋体" w:eastAsia="宋体" w:hAnsi="宋体" w:cs="宋体"/>
                <w:kern w:val="0"/>
                <w:sz w:val="24"/>
                <w:szCs w:val="24"/>
              </w:rPr>
              <w:t>但是幻读或</w:t>
            </w:r>
            <w:proofErr w:type="gramEnd"/>
            <w:r w:rsidRPr="009F3302">
              <w:rPr>
                <w:rFonts w:ascii="宋体" w:eastAsia="宋体" w:hAnsi="宋体" w:cs="宋体"/>
                <w:kern w:val="0"/>
                <w:sz w:val="24"/>
                <w:szCs w:val="24"/>
              </w:rPr>
              <w:t>不可重</w:t>
            </w:r>
            <w:proofErr w:type="gramStart"/>
            <w:r w:rsidRPr="009F3302">
              <w:rPr>
                <w:rFonts w:ascii="宋体" w:eastAsia="宋体" w:hAnsi="宋体" w:cs="宋体"/>
                <w:kern w:val="0"/>
                <w:sz w:val="24"/>
                <w:szCs w:val="24"/>
              </w:rPr>
              <w:t>复读仍</w:t>
            </w:r>
            <w:proofErr w:type="gramEnd"/>
            <w:r w:rsidRPr="009F3302">
              <w:rPr>
                <w:rFonts w:ascii="宋体" w:eastAsia="宋体" w:hAnsi="宋体" w:cs="宋体"/>
                <w:kern w:val="0"/>
                <w:sz w:val="24"/>
                <w:szCs w:val="24"/>
              </w:rPr>
              <w:t>有可能发生</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int ISOLATION_READ_COMMITTED = Connection.TRANSACTION_READ_COMMITTED;</w:t>
            </w:r>
            <w:r w:rsidRPr="009F3302">
              <w:rPr>
                <w:rFonts w:ascii="宋体" w:eastAsia="宋体" w:hAnsi="宋体" w:cs="宋体"/>
                <w:kern w:val="0"/>
                <w:sz w:val="24"/>
                <w:szCs w:val="24"/>
              </w:rPr>
              <w:br/>
              <w:t>/**</w:t>
            </w:r>
            <w:r w:rsidRPr="009F3302">
              <w:rPr>
                <w:rFonts w:ascii="宋体" w:eastAsia="宋体" w:hAnsi="宋体" w:cs="宋体"/>
                <w:kern w:val="0"/>
                <w:sz w:val="24"/>
                <w:szCs w:val="24"/>
              </w:rPr>
              <w:br/>
              <w:t xml:space="preserve"> * 对同一字段的多次读取结果都是一致的，除非数据是</w:t>
            </w:r>
            <w:proofErr w:type="gramStart"/>
            <w:r w:rsidRPr="009F3302">
              <w:rPr>
                <w:rFonts w:ascii="宋体" w:eastAsia="宋体" w:hAnsi="宋体" w:cs="宋体"/>
                <w:kern w:val="0"/>
                <w:sz w:val="24"/>
                <w:szCs w:val="24"/>
              </w:rPr>
              <w:t>被本身</w:t>
            </w:r>
            <w:proofErr w:type="gramEnd"/>
            <w:r w:rsidRPr="009F3302">
              <w:rPr>
                <w:rFonts w:ascii="宋体" w:eastAsia="宋体" w:hAnsi="宋体" w:cs="宋体"/>
                <w:kern w:val="0"/>
                <w:sz w:val="24"/>
                <w:szCs w:val="24"/>
              </w:rPr>
              <w:t>事务自己所修改，可以</w:t>
            </w:r>
            <w:proofErr w:type="gramStart"/>
            <w:r w:rsidRPr="009F3302">
              <w:rPr>
                <w:rFonts w:ascii="宋体" w:eastAsia="宋体" w:hAnsi="宋体" w:cs="宋体"/>
                <w:kern w:val="0"/>
                <w:sz w:val="24"/>
                <w:szCs w:val="24"/>
              </w:rPr>
              <w:t>阻止脏读和</w:t>
            </w:r>
            <w:proofErr w:type="gramEnd"/>
            <w:r w:rsidRPr="009F3302">
              <w:rPr>
                <w:rFonts w:ascii="宋体" w:eastAsia="宋体" w:hAnsi="宋体" w:cs="宋体"/>
                <w:kern w:val="0"/>
                <w:sz w:val="24"/>
                <w:szCs w:val="24"/>
              </w:rPr>
              <w:t>不可重复读，</w:t>
            </w:r>
            <w:proofErr w:type="gramStart"/>
            <w:r w:rsidRPr="009F3302">
              <w:rPr>
                <w:rFonts w:ascii="宋体" w:eastAsia="宋体" w:hAnsi="宋体" w:cs="宋体"/>
                <w:kern w:val="0"/>
                <w:sz w:val="24"/>
                <w:szCs w:val="24"/>
              </w:rPr>
              <w:t>但幻读仍</w:t>
            </w:r>
            <w:proofErr w:type="gramEnd"/>
            <w:r w:rsidRPr="009F3302">
              <w:rPr>
                <w:rFonts w:ascii="宋体" w:eastAsia="宋体" w:hAnsi="宋体" w:cs="宋体"/>
                <w:kern w:val="0"/>
                <w:sz w:val="24"/>
                <w:szCs w:val="24"/>
              </w:rPr>
              <w:t>有可能发生。</w:t>
            </w:r>
            <w:r w:rsidRPr="009F3302">
              <w:rPr>
                <w:rFonts w:ascii="宋体" w:eastAsia="宋体" w:hAnsi="宋体" w:cs="宋体"/>
                <w:kern w:val="0"/>
                <w:sz w:val="24"/>
                <w:szCs w:val="24"/>
              </w:rPr>
              <w:br/>
            </w:r>
            <w:r w:rsidRPr="009F3302">
              <w:rPr>
                <w:rFonts w:ascii="宋体" w:eastAsia="宋体" w:hAnsi="宋体" w:cs="宋体"/>
                <w:kern w:val="0"/>
                <w:sz w:val="24"/>
                <w:szCs w:val="24"/>
              </w:rPr>
              <w:lastRenderedPageBreak/>
              <w:t xml:space="preserve"> */</w:t>
            </w:r>
            <w:r w:rsidRPr="009F3302">
              <w:rPr>
                <w:rFonts w:ascii="宋体" w:eastAsia="宋体" w:hAnsi="宋体" w:cs="宋体"/>
                <w:kern w:val="0"/>
                <w:sz w:val="24"/>
                <w:szCs w:val="24"/>
              </w:rPr>
              <w:br/>
              <w:t>int ISOLATION_REPEATABLE_READ = Connection.TRANSACTION_REPEATABLE_READ;</w:t>
            </w:r>
            <w:r w:rsidRPr="009F3302">
              <w:rPr>
                <w:rFonts w:ascii="宋体" w:eastAsia="宋体" w:hAnsi="宋体" w:cs="宋体"/>
                <w:kern w:val="0"/>
                <w:sz w:val="24"/>
                <w:szCs w:val="24"/>
              </w:rPr>
              <w:br/>
              <w:t>/**</w:t>
            </w:r>
            <w:r w:rsidRPr="009F3302">
              <w:rPr>
                <w:rFonts w:ascii="宋体" w:eastAsia="宋体" w:hAnsi="宋体" w:cs="宋体"/>
                <w:kern w:val="0"/>
                <w:sz w:val="24"/>
                <w:szCs w:val="24"/>
              </w:rPr>
              <w:br/>
              <w:t xml:space="preserve"> * 最高的隔离级别，完全服从ACID的隔离级别。所有的事务依次逐个执行，这样事务之间就完全不可能产生干扰，也就是说，该级别可以防止脏读、不可重复读以及幻读。</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 xml:space="preserve"> * 但是这将严重影响程序的性能。通常情况下也不会用到该级别。</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int ISOLATION_SERIALIZABLE = Connection.TRANSACTION_SERIALIZABLE;</w:t>
            </w:r>
          </w:p>
        </w:tc>
      </w:tr>
    </w:tbl>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lastRenderedPageBreak/>
        <w:t>什么是事务的传播级别？分成哪些传播级别？</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事务的</w:t>
      </w:r>
      <w:r w:rsidRPr="009F3302">
        <w:rPr>
          <w:rFonts w:ascii="宋体" w:eastAsia="宋体" w:hAnsi="宋体" w:cs="宋体"/>
          <w:b/>
          <w:bCs/>
          <w:kern w:val="0"/>
          <w:sz w:val="24"/>
          <w:szCs w:val="24"/>
        </w:rPr>
        <w:t>传播行为</w:t>
      </w:r>
      <w:r w:rsidRPr="009F3302">
        <w:rPr>
          <w:rFonts w:ascii="宋体" w:eastAsia="宋体" w:hAnsi="宋体" w:cs="宋体"/>
          <w:kern w:val="0"/>
          <w:sz w:val="24"/>
          <w:szCs w:val="24"/>
        </w:rPr>
        <w:t>，指的是当前带有事务配置的方法，需要怎么处理事务。</w:t>
      </w:r>
    </w:p>
    <w:p w:rsidR="009F3302" w:rsidRPr="009F3302" w:rsidRDefault="009F3302" w:rsidP="00FE73AF">
      <w:pPr>
        <w:widowControl/>
        <w:numPr>
          <w:ilvl w:val="0"/>
          <w:numId w:val="69"/>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例如：方法可能继续在现有事务中运行，也可能开启一个新事务，并在自己的事务中运行。</w:t>
      </w:r>
    </w:p>
    <w:p w:rsidR="009F3302" w:rsidRPr="009F3302" w:rsidRDefault="009F3302" w:rsidP="00FE73AF">
      <w:pPr>
        <w:widowControl/>
        <w:numPr>
          <w:ilvl w:val="0"/>
          <w:numId w:val="69"/>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有一点需要注意，事务的传播级别，并不是数据库事务规范中的名词，</w:t>
      </w:r>
      <w:r w:rsidRPr="009F3302">
        <w:rPr>
          <w:rFonts w:ascii="宋体" w:eastAsia="宋体" w:hAnsi="宋体" w:cs="宋体"/>
          <w:b/>
          <w:bCs/>
          <w:kern w:val="0"/>
          <w:sz w:val="24"/>
          <w:szCs w:val="24"/>
        </w:rPr>
        <w:t>而是 Spring 自身所定义的</w:t>
      </w:r>
      <w:r w:rsidRPr="009F3302">
        <w:rPr>
          <w:rFonts w:ascii="宋体" w:eastAsia="宋体" w:hAnsi="宋体" w:cs="宋体"/>
          <w:kern w:val="0"/>
          <w:sz w:val="24"/>
          <w:szCs w:val="24"/>
        </w:rPr>
        <w:t>。通过事务的传播级别，Spring 才知道如何处理事务，是创建一个新事务呢，还是继续使用当前的事务。</w:t>
      </w:r>
    </w:p>
    <w:p w:rsidR="009F3302" w:rsidRPr="009F3302" w:rsidRDefault="009F3302" w:rsidP="00FE73AF">
      <w:pPr>
        <w:widowControl/>
        <w:spacing w:beforeAutospacing="1" w:afterAutospacing="1"/>
        <w:ind w:left="1440"/>
        <w:jc w:val="left"/>
        <w:rPr>
          <w:rFonts w:ascii="宋体" w:eastAsia="宋体" w:hAnsi="宋体" w:cs="宋体"/>
          <w:kern w:val="0"/>
          <w:sz w:val="24"/>
          <w:szCs w:val="24"/>
        </w:rPr>
      </w:pPr>
      <w:proofErr w:type="gramStart"/>
      <w:r w:rsidRPr="009F3302">
        <w:rPr>
          <w:rFonts w:ascii="宋体" w:eastAsia="宋体" w:hAnsi="宋体" w:cs="宋体"/>
          <w:kern w:val="0"/>
          <w:sz w:val="24"/>
          <w:szCs w:val="24"/>
        </w:rPr>
        <w:t>艿艿</w:t>
      </w:r>
      <w:proofErr w:type="gramEnd"/>
      <w:r w:rsidRPr="009F3302">
        <w:rPr>
          <w:rFonts w:ascii="宋体" w:eastAsia="宋体" w:hAnsi="宋体" w:cs="宋体"/>
          <w:kern w:val="0"/>
          <w:sz w:val="24"/>
          <w:szCs w:val="24"/>
        </w:rPr>
        <w:t>的自我吐槽：是不是有</w:t>
      </w:r>
      <w:proofErr w:type="gramStart"/>
      <w:r w:rsidRPr="009F3302">
        <w:rPr>
          <w:rFonts w:ascii="宋体" w:eastAsia="宋体" w:hAnsi="宋体" w:cs="宋体"/>
          <w:kern w:val="0"/>
          <w:sz w:val="24"/>
          <w:szCs w:val="24"/>
        </w:rPr>
        <w:t>种背概念</w:t>
      </w:r>
      <w:proofErr w:type="gramEnd"/>
      <w:r w:rsidRPr="009F3302">
        <w:rPr>
          <w:rFonts w:ascii="宋体" w:eastAsia="宋体" w:hAnsi="宋体" w:cs="宋体"/>
          <w:kern w:val="0"/>
          <w:sz w:val="24"/>
          <w:szCs w:val="24"/>
        </w:rPr>
        <w:t>背的想哭</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在 TransactionDefinition 接口中，定义了</w:t>
      </w:r>
      <w:r w:rsidRPr="009F3302">
        <w:rPr>
          <w:rFonts w:ascii="宋体" w:eastAsia="宋体" w:hAnsi="宋体" w:cs="宋体"/>
          <w:b/>
          <w:bCs/>
          <w:kern w:val="0"/>
          <w:sz w:val="24"/>
          <w:szCs w:val="24"/>
        </w:rPr>
        <w:t>三类七种</w:t>
      </w:r>
      <w:r w:rsidRPr="009F3302">
        <w:rPr>
          <w:rFonts w:ascii="宋体" w:eastAsia="宋体" w:hAnsi="宋体" w:cs="宋体"/>
          <w:kern w:val="0"/>
          <w:sz w:val="24"/>
          <w:szCs w:val="24"/>
        </w:rPr>
        <w:t>传播级别。代码如下：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9F3302" w:rsidRPr="009F3302" w:rsidTr="009F3302">
        <w:trPr>
          <w:tblCellSpacing w:w="15" w:type="dxa"/>
        </w:trPr>
        <w:tc>
          <w:tcPr>
            <w:tcW w:w="0" w:type="auto"/>
            <w:vAlign w:val="center"/>
            <w:hideMark/>
          </w:tcPr>
          <w:p w:rsidR="009F3302" w:rsidRPr="009F3302" w:rsidRDefault="009F3302" w:rsidP="00FE7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3302">
              <w:rPr>
                <w:rFonts w:ascii="宋体" w:eastAsia="宋体" w:hAnsi="宋体" w:cs="宋体"/>
                <w:kern w:val="0"/>
                <w:sz w:val="24"/>
                <w:szCs w:val="24"/>
              </w:rPr>
              <w:t>// TransactionDefinition.java</w:t>
            </w:r>
            <w:r w:rsidRPr="009F3302">
              <w:rPr>
                <w:rFonts w:ascii="宋体" w:eastAsia="宋体" w:hAnsi="宋体" w:cs="宋体"/>
                <w:kern w:val="0"/>
                <w:sz w:val="24"/>
                <w:szCs w:val="24"/>
              </w:rPr>
              <w:br/>
            </w:r>
            <w:r w:rsidRPr="009F3302">
              <w:rPr>
                <w:rFonts w:ascii="宋体" w:eastAsia="宋体" w:hAnsi="宋体" w:cs="宋体"/>
                <w:kern w:val="0"/>
                <w:sz w:val="24"/>
                <w:szCs w:val="24"/>
              </w:rPr>
              <w:br/>
              <w:t xml:space="preserve">// ========== 支持当前事务的情况 ========== </w:t>
            </w:r>
            <w:r w:rsidRPr="009F3302">
              <w:rPr>
                <w:rFonts w:ascii="宋体" w:eastAsia="宋体" w:hAnsi="宋体" w:cs="宋体"/>
                <w:kern w:val="0"/>
                <w:sz w:val="24"/>
                <w:szCs w:val="24"/>
              </w:rPr>
              <w:br/>
            </w:r>
            <w:r w:rsidRPr="009F3302">
              <w:rPr>
                <w:rFonts w:ascii="宋体" w:eastAsia="宋体" w:hAnsi="宋体" w:cs="宋体"/>
                <w:kern w:val="0"/>
                <w:sz w:val="24"/>
                <w:szCs w:val="24"/>
              </w:rPr>
              <w:br/>
              <w:t>/**</w:t>
            </w:r>
            <w:r w:rsidRPr="009F3302">
              <w:rPr>
                <w:rFonts w:ascii="宋体" w:eastAsia="宋体" w:hAnsi="宋体" w:cs="宋体"/>
                <w:kern w:val="0"/>
                <w:sz w:val="24"/>
                <w:szCs w:val="24"/>
              </w:rPr>
              <w:br/>
              <w:t xml:space="preserve"> * 如果当前存在事务，则使用该事务。</w:t>
            </w:r>
            <w:r w:rsidRPr="009F3302">
              <w:rPr>
                <w:rFonts w:ascii="宋体" w:eastAsia="宋体" w:hAnsi="宋体" w:cs="宋体"/>
                <w:kern w:val="0"/>
                <w:sz w:val="24"/>
                <w:szCs w:val="24"/>
              </w:rPr>
              <w:br/>
              <w:t xml:space="preserve"> * 如果当前没有事务，则创建一个新的事务。</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int PROPAGATION_REQUIRED = 0;</w:t>
            </w:r>
            <w:r w:rsidRPr="009F3302">
              <w:rPr>
                <w:rFonts w:ascii="宋体" w:eastAsia="宋体" w:hAnsi="宋体" w:cs="宋体"/>
                <w:kern w:val="0"/>
                <w:sz w:val="24"/>
                <w:szCs w:val="24"/>
              </w:rPr>
              <w:br/>
              <w:t>/**</w:t>
            </w:r>
            <w:r w:rsidRPr="009F3302">
              <w:rPr>
                <w:rFonts w:ascii="宋体" w:eastAsia="宋体" w:hAnsi="宋体" w:cs="宋体"/>
                <w:kern w:val="0"/>
                <w:sz w:val="24"/>
                <w:szCs w:val="24"/>
              </w:rPr>
              <w:br/>
              <w:t xml:space="preserve"> * 如果当前存在事务，则使用该事务。</w:t>
            </w:r>
            <w:r w:rsidRPr="009F3302">
              <w:rPr>
                <w:rFonts w:ascii="宋体" w:eastAsia="宋体" w:hAnsi="宋体" w:cs="宋体"/>
                <w:kern w:val="0"/>
                <w:sz w:val="24"/>
                <w:szCs w:val="24"/>
              </w:rPr>
              <w:br/>
              <w:t xml:space="preserve"> * 如果当前没有事务，则以非事务的方式继续运行。</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int PROPAGATION_SUPPORTS = 1;</w:t>
            </w:r>
            <w:r w:rsidRPr="009F3302">
              <w:rPr>
                <w:rFonts w:ascii="宋体" w:eastAsia="宋体" w:hAnsi="宋体" w:cs="宋体"/>
                <w:kern w:val="0"/>
                <w:sz w:val="24"/>
                <w:szCs w:val="24"/>
              </w:rPr>
              <w:br/>
              <w:t>/**</w:t>
            </w:r>
            <w:r w:rsidRPr="009F3302">
              <w:rPr>
                <w:rFonts w:ascii="宋体" w:eastAsia="宋体" w:hAnsi="宋体" w:cs="宋体"/>
                <w:kern w:val="0"/>
                <w:sz w:val="24"/>
                <w:szCs w:val="24"/>
              </w:rPr>
              <w:br/>
              <w:t xml:space="preserve"> * 如果当前存在事务，则使用该事务。</w:t>
            </w:r>
            <w:r w:rsidRPr="009F3302">
              <w:rPr>
                <w:rFonts w:ascii="宋体" w:eastAsia="宋体" w:hAnsi="宋体" w:cs="宋体"/>
                <w:kern w:val="0"/>
                <w:sz w:val="24"/>
                <w:szCs w:val="24"/>
              </w:rPr>
              <w:br/>
              <w:t xml:space="preserve"> * 如果当前没有事务，则抛出异常。</w:t>
            </w:r>
            <w:r w:rsidRPr="009F3302">
              <w:rPr>
                <w:rFonts w:ascii="宋体" w:eastAsia="宋体" w:hAnsi="宋体" w:cs="宋体"/>
                <w:kern w:val="0"/>
                <w:sz w:val="24"/>
                <w:szCs w:val="24"/>
              </w:rPr>
              <w:br/>
            </w:r>
            <w:r w:rsidRPr="009F3302">
              <w:rPr>
                <w:rFonts w:ascii="宋体" w:eastAsia="宋体" w:hAnsi="宋体" w:cs="宋体"/>
                <w:kern w:val="0"/>
                <w:sz w:val="24"/>
                <w:szCs w:val="24"/>
              </w:rPr>
              <w:lastRenderedPageBreak/>
              <w:t xml:space="preserve"> */</w:t>
            </w:r>
            <w:r w:rsidRPr="009F3302">
              <w:rPr>
                <w:rFonts w:ascii="宋体" w:eastAsia="宋体" w:hAnsi="宋体" w:cs="宋体"/>
                <w:kern w:val="0"/>
                <w:sz w:val="24"/>
                <w:szCs w:val="24"/>
              </w:rPr>
              <w:br/>
              <w:t>int PROPAGATION_MANDATORY = 2;</w:t>
            </w:r>
            <w:r w:rsidRPr="009F3302">
              <w:rPr>
                <w:rFonts w:ascii="宋体" w:eastAsia="宋体" w:hAnsi="宋体" w:cs="宋体"/>
                <w:kern w:val="0"/>
                <w:sz w:val="24"/>
                <w:szCs w:val="24"/>
              </w:rPr>
              <w:br/>
            </w:r>
            <w:r w:rsidRPr="009F3302">
              <w:rPr>
                <w:rFonts w:ascii="宋体" w:eastAsia="宋体" w:hAnsi="宋体" w:cs="宋体"/>
                <w:kern w:val="0"/>
                <w:sz w:val="24"/>
                <w:szCs w:val="24"/>
              </w:rPr>
              <w:br/>
              <w:t xml:space="preserve">// ========== 不支持当前事务的情况 ========== </w:t>
            </w:r>
            <w:r w:rsidRPr="009F3302">
              <w:rPr>
                <w:rFonts w:ascii="宋体" w:eastAsia="宋体" w:hAnsi="宋体" w:cs="宋体"/>
                <w:kern w:val="0"/>
                <w:sz w:val="24"/>
                <w:szCs w:val="24"/>
              </w:rPr>
              <w:br/>
            </w:r>
            <w:r w:rsidRPr="009F3302">
              <w:rPr>
                <w:rFonts w:ascii="宋体" w:eastAsia="宋体" w:hAnsi="宋体" w:cs="宋体"/>
                <w:kern w:val="0"/>
                <w:sz w:val="24"/>
                <w:szCs w:val="24"/>
              </w:rPr>
              <w:br/>
              <w:t>/**</w:t>
            </w:r>
            <w:r w:rsidRPr="009F3302">
              <w:rPr>
                <w:rFonts w:ascii="宋体" w:eastAsia="宋体" w:hAnsi="宋体" w:cs="宋体"/>
                <w:kern w:val="0"/>
                <w:sz w:val="24"/>
                <w:szCs w:val="24"/>
              </w:rPr>
              <w:br/>
              <w:t xml:space="preserve"> * 创建一个新的事务。</w:t>
            </w:r>
            <w:r w:rsidRPr="009F3302">
              <w:rPr>
                <w:rFonts w:ascii="宋体" w:eastAsia="宋体" w:hAnsi="宋体" w:cs="宋体"/>
                <w:kern w:val="0"/>
                <w:sz w:val="24"/>
                <w:szCs w:val="24"/>
              </w:rPr>
              <w:br/>
              <w:t xml:space="preserve"> * 如果当前存在事务，则把当前事务挂起。</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int PROPAGATION_REQUIRES_NEW = 3;</w:t>
            </w:r>
            <w:r w:rsidRPr="009F3302">
              <w:rPr>
                <w:rFonts w:ascii="宋体" w:eastAsia="宋体" w:hAnsi="宋体" w:cs="宋体"/>
                <w:kern w:val="0"/>
                <w:sz w:val="24"/>
                <w:szCs w:val="24"/>
              </w:rPr>
              <w:br/>
              <w:t>/**</w:t>
            </w:r>
            <w:r w:rsidRPr="009F3302">
              <w:rPr>
                <w:rFonts w:ascii="宋体" w:eastAsia="宋体" w:hAnsi="宋体" w:cs="宋体"/>
                <w:kern w:val="0"/>
                <w:sz w:val="24"/>
                <w:szCs w:val="24"/>
              </w:rPr>
              <w:br/>
              <w:t xml:space="preserve"> * 以非事务方式运行。</w:t>
            </w:r>
            <w:r w:rsidRPr="009F3302">
              <w:rPr>
                <w:rFonts w:ascii="宋体" w:eastAsia="宋体" w:hAnsi="宋体" w:cs="宋体"/>
                <w:kern w:val="0"/>
                <w:sz w:val="24"/>
                <w:szCs w:val="24"/>
              </w:rPr>
              <w:br/>
              <w:t xml:space="preserve"> * 如果当前存在事务，则把当前事务挂起。</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int PROPAGATION_NOT_SUPPORTED = 4;</w:t>
            </w:r>
            <w:r w:rsidRPr="009F3302">
              <w:rPr>
                <w:rFonts w:ascii="宋体" w:eastAsia="宋体" w:hAnsi="宋体" w:cs="宋体"/>
                <w:kern w:val="0"/>
                <w:sz w:val="24"/>
                <w:szCs w:val="24"/>
              </w:rPr>
              <w:br/>
              <w:t>/**</w:t>
            </w:r>
            <w:r w:rsidRPr="009F3302">
              <w:rPr>
                <w:rFonts w:ascii="宋体" w:eastAsia="宋体" w:hAnsi="宋体" w:cs="宋体"/>
                <w:kern w:val="0"/>
                <w:sz w:val="24"/>
                <w:szCs w:val="24"/>
              </w:rPr>
              <w:br/>
              <w:t xml:space="preserve"> * 以非事务方式运行。</w:t>
            </w:r>
            <w:r w:rsidRPr="009F3302">
              <w:rPr>
                <w:rFonts w:ascii="宋体" w:eastAsia="宋体" w:hAnsi="宋体" w:cs="宋体"/>
                <w:kern w:val="0"/>
                <w:sz w:val="24"/>
                <w:szCs w:val="24"/>
              </w:rPr>
              <w:br/>
              <w:t xml:space="preserve"> * 如果当前存在事务，则抛出异常。</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int PROPAGATION_NEVER = 5;</w:t>
            </w:r>
            <w:r w:rsidRPr="009F3302">
              <w:rPr>
                <w:rFonts w:ascii="宋体" w:eastAsia="宋体" w:hAnsi="宋体" w:cs="宋体"/>
                <w:kern w:val="0"/>
                <w:sz w:val="24"/>
                <w:szCs w:val="24"/>
              </w:rPr>
              <w:br/>
            </w:r>
            <w:r w:rsidRPr="009F3302">
              <w:rPr>
                <w:rFonts w:ascii="宋体" w:eastAsia="宋体" w:hAnsi="宋体" w:cs="宋体"/>
                <w:kern w:val="0"/>
                <w:sz w:val="24"/>
                <w:szCs w:val="24"/>
              </w:rPr>
              <w:br/>
              <w:t xml:space="preserve">// ========== 其他情况 ========== </w:t>
            </w:r>
            <w:r w:rsidRPr="009F3302">
              <w:rPr>
                <w:rFonts w:ascii="宋体" w:eastAsia="宋体" w:hAnsi="宋体" w:cs="宋体"/>
                <w:kern w:val="0"/>
                <w:sz w:val="24"/>
                <w:szCs w:val="24"/>
              </w:rPr>
              <w:br/>
            </w:r>
            <w:r w:rsidRPr="009F3302">
              <w:rPr>
                <w:rFonts w:ascii="宋体" w:eastAsia="宋体" w:hAnsi="宋体" w:cs="宋体"/>
                <w:kern w:val="0"/>
                <w:sz w:val="24"/>
                <w:szCs w:val="24"/>
              </w:rPr>
              <w:br/>
              <w:t>/**</w:t>
            </w:r>
            <w:r w:rsidRPr="009F3302">
              <w:rPr>
                <w:rFonts w:ascii="宋体" w:eastAsia="宋体" w:hAnsi="宋体" w:cs="宋体"/>
                <w:kern w:val="0"/>
                <w:sz w:val="24"/>
                <w:szCs w:val="24"/>
              </w:rPr>
              <w:br/>
              <w:t xml:space="preserve"> * 如果当前存在事务，则创建一个事务作为当前事务的嵌套事务来运行。</w:t>
            </w:r>
            <w:r w:rsidRPr="009F3302">
              <w:rPr>
                <w:rFonts w:ascii="宋体" w:eastAsia="宋体" w:hAnsi="宋体" w:cs="宋体"/>
                <w:kern w:val="0"/>
                <w:sz w:val="24"/>
                <w:szCs w:val="24"/>
              </w:rPr>
              <w:br/>
              <w:t xml:space="preserve"> * 如果当前没有事务，则等价于 {@link TransactionDefinition#PROPAGATION_REQUIRED}</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int PROPAGATION_NESTED = 6;</w:t>
            </w:r>
          </w:p>
        </w:tc>
      </w:tr>
    </w:tbl>
    <w:p w:rsidR="009F3302" w:rsidRPr="009F3302" w:rsidRDefault="009F3302" w:rsidP="00FE73AF">
      <w:pPr>
        <w:widowControl/>
        <w:numPr>
          <w:ilvl w:val="0"/>
          <w:numId w:val="70"/>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lastRenderedPageBreak/>
        <w:t>分类之后，其实还是比较好记的。当然，绝大数场景，我们只用 PROPAGATION_REQUIRED 传播级别。</w:t>
      </w:r>
    </w:p>
    <w:p w:rsidR="009F3302" w:rsidRPr="009F3302" w:rsidRDefault="009F3302" w:rsidP="00FE73AF">
      <w:pPr>
        <w:widowControl/>
        <w:numPr>
          <w:ilvl w:val="0"/>
          <w:numId w:val="70"/>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这里需要指出的是，前面的六种事务传播行为是 Spring 从 EJB 中引入的，他们共享相同的概念。而 PROPAGATION_NESTED 是 Spring 所特有的。</w:t>
      </w:r>
    </w:p>
    <w:p w:rsidR="009F3302" w:rsidRPr="009F3302" w:rsidRDefault="009F3302" w:rsidP="00FE73AF">
      <w:pPr>
        <w:widowControl/>
        <w:numPr>
          <w:ilvl w:val="1"/>
          <w:numId w:val="70"/>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以 PROPAGATION_NESTED 启动的事务内嵌于外部事务中（如果存在外部事务的话），此时，内嵌事务并不是一个独立的事务，它依赖于外部事务的存在，只有通过外部的事务提交，才能引起内部事务的提交，嵌套的子事务不能单独提交。如果熟悉 JDBC 中的保存点（SavePoint）的概念，那嵌套事务就很容易理解了，其实嵌套的子事务就是保存点的一个应用，一个事务中可以包括多个保存点，每一个嵌套子事务。另外，外部事务</w:t>
      </w:r>
      <w:proofErr w:type="gramStart"/>
      <w:r w:rsidRPr="009F3302">
        <w:rPr>
          <w:rFonts w:ascii="宋体" w:eastAsia="宋体" w:hAnsi="宋体" w:cs="宋体"/>
          <w:kern w:val="0"/>
          <w:sz w:val="24"/>
          <w:szCs w:val="24"/>
        </w:rPr>
        <w:t>的回滚也会</w:t>
      </w:r>
      <w:proofErr w:type="gramEnd"/>
      <w:r w:rsidRPr="009F3302">
        <w:rPr>
          <w:rFonts w:ascii="宋体" w:eastAsia="宋体" w:hAnsi="宋体" w:cs="宋体"/>
          <w:kern w:val="0"/>
          <w:sz w:val="24"/>
          <w:szCs w:val="24"/>
        </w:rPr>
        <w:t>导致嵌套子事务的回滚。</w:t>
      </w:r>
    </w:p>
    <w:p w:rsidR="009F3302" w:rsidRPr="009F3302" w:rsidRDefault="009F3302" w:rsidP="00FE73AF">
      <w:pPr>
        <w:widowControl/>
        <w:numPr>
          <w:ilvl w:val="1"/>
          <w:numId w:val="70"/>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hint="eastAsia"/>
          <w:kern w:val="0"/>
          <w:sz w:val="24"/>
          <w:szCs w:val="24"/>
        </w:rPr>
        <w:t>😈</w:t>
      </w:r>
      <w:r w:rsidRPr="009F3302">
        <w:rPr>
          <w:rFonts w:ascii="宋体" w:eastAsia="宋体" w:hAnsi="宋体" w:cs="宋体"/>
          <w:kern w:val="0"/>
          <w:sz w:val="24"/>
          <w:szCs w:val="24"/>
        </w:rPr>
        <w:t xml:space="preserve"> 当然，虽然上面 PROPAGATION_NESTED 文字很长，实际我们基本没用过。或者说，去掉基本，我们根本没用过。</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lastRenderedPageBreak/>
        <w:t>什么是事务的超时属性？</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所谓事务超时，就是指一个事务所允许执行的最长时间，如果超过该时间限制但事务还没有完成，则</w:t>
      </w:r>
      <w:proofErr w:type="gramStart"/>
      <w:r w:rsidRPr="009F3302">
        <w:rPr>
          <w:rFonts w:ascii="宋体" w:eastAsia="宋体" w:hAnsi="宋体" w:cs="宋体"/>
          <w:kern w:val="0"/>
          <w:sz w:val="24"/>
          <w:szCs w:val="24"/>
        </w:rPr>
        <w:t>自动回滚事务</w:t>
      </w:r>
      <w:proofErr w:type="gramEnd"/>
      <w:r w:rsidRPr="009F3302">
        <w:rPr>
          <w:rFonts w:ascii="宋体" w:eastAsia="宋体" w:hAnsi="宋体" w:cs="宋体"/>
          <w:kern w:val="0"/>
          <w:sz w:val="24"/>
          <w:szCs w:val="24"/>
        </w:rPr>
        <w:t>。</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在 TransactionDefinition 中以 int 的值来表示超时时间，其单位是秒。</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当然，这个属性，貌似我们基本也没用过。</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什么是事务的只读属性？</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事务的只读属性是指，对事务性资源进行只读操作或者是读写操作。</w:t>
      </w:r>
    </w:p>
    <w:p w:rsidR="009F3302" w:rsidRPr="009F3302" w:rsidRDefault="009F3302" w:rsidP="00FE73AF">
      <w:pPr>
        <w:widowControl/>
        <w:numPr>
          <w:ilvl w:val="0"/>
          <w:numId w:val="71"/>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所谓事务性资源就是指那些被事务管理的资源，比如数据源、JMS 资源，以及自定义的事务性资源等等。</w:t>
      </w:r>
    </w:p>
    <w:p w:rsidR="009F3302" w:rsidRPr="009F3302" w:rsidRDefault="009F3302" w:rsidP="00FE73AF">
      <w:pPr>
        <w:widowControl/>
        <w:numPr>
          <w:ilvl w:val="0"/>
          <w:numId w:val="71"/>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如果确定只对事务性资源进行只读操作，那么我们可以将事务标志为只读的，以提高事务处理的性能。感兴趣的胖友，可以看看 </w:t>
      </w:r>
      <w:hyperlink r:id="rId54" w:tgtFrame="_blank" w:history="1">
        <w:r w:rsidRPr="009F3302">
          <w:rPr>
            <w:rFonts w:ascii="宋体" w:eastAsia="宋体" w:hAnsi="宋体" w:cs="宋体"/>
            <w:color w:val="0000FF"/>
            <w:kern w:val="0"/>
            <w:sz w:val="24"/>
            <w:szCs w:val="24"/>
            <w:u w:val="single"/>
          </w:rPr>
          <w:t>《不使用事务和使用只读事务的区别 》</w:t>
        </w:r>
      </w:hyperlink>
      <w:r w:rsidRPr="009F3302">
        <w:rPr>
          <w:rFonts w:ascii="宋体" w:eastAsia="宋体" w:hAnsi="宋体" w:cs="宋体"/>
          <w:kern w:val="0"/>
          <w:sz w:val="24"/>
          <w:szCs w:val="24"/>
        </w:rPr>
        <w:t xml:space="preserve"> 。</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在 TransactionDefinition 中以 boolean 类型来表示该事务是否只读。</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什么是事务</w:t>
      </w:r>
      <w:proofErr w:type="gramStart"/>
      <w:r w:rsidRPr="009F3302">
        <w:rPr>
          <w:rFonts w:ascii="宋体" w:eastAsia="宋体" w:hAnsi="宋体" w:cs="宋体"/>
          <w:b/>
          <w:bCs/>
          <w:kern w:val="0"/>
          <w:sz w:val="36"/>
          <w:szCs w:val="36"/>
        </w:rPr>
        <w:t>的回滚规则</w:t>
      </w:r>
      <w:proofErr w:type="gramEnd"/>
      <w:r w:rsidRPr="009F3302">
        <w:rPr>
          <w:rFonts w:ascii="宋体" w:eastAsia="宋体" w:hAnsi="宋体" w:cs="宋体"/>
          <w:b/>
          <w:bCs/>
          <w:kern w:val="0"/>
          <w:sz w:val="36"/>
          <w:szCs w:val="36"/>
        </w:rPr>
        <w:t>？</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proofErr w:type="gramStart"/>
      <w:r w:rsidRPr="009F3302">
        <w:rPr>
          <w:rFonts w:ascii="宋体" w:eastAsia="宋体" w:hAnsi="宋体" w:cs="宋体"/>
          <w:kern w:val="0"/>
          <w:sz w:val="24"/>
          <w:szCs w:val="24"/>
        </w:rPr>
        <w:t>回滚规则</w:t>
      </w:r>
      <w:proofErr w:type="gramEnd"/>
      <w:r w:rsidRPr="009F3302">
        <w:rPr>
          <w:rFonts w:ascii="宋体" w:eastAsia="宋体" w:hAnsi="宋体" w:cs="宋体"/>
          <w:kern w:val="0"/>
          <w:sz w:val="24"/>
          <w:szCs w:val="24"/>
        </w:rPr>
        <w:t>，定义了哪些</w:t>
      </w:r>
      <w:proofErr w:type="gramStart"/>
      <w:r w:rsidRPr="009F3302">
        <w:rPr>
          <w:rFonts w:ascii="宋体" w:eastAsia="宋体" w:hAnsi="宋体" w:cs="宋体"/>
          <w:kern w:val="0"/>
          <w:sz w:val="24"/>
          <w:szCs w:val="24"/>
        </w:rPr>
        <w:t>异常会</w:t>
      </w:r>
      <w:proofErr w:type="gramEnd"/>
      <w:r w:rsidRPr="009F3302">
        <w:rPr>
          <w:rFonts w:ascii="宋体" w:eastAsia="宋体" w:hAnsi="宋体" w:cs="宋体"/>
          <w:kern w:val="0"/>
          <w:sz w:val="24"/>
          <w:szCs w:val="24"/>
        </w:rPr>
        <w:t>导致</w:t>
      </w:r>
      <w:proofErr w:type="gramStart"/>
      <w:r w:rsidRPr="009F3302">
        <w:rPr>
          <w:rFonts w:ascii="宋体" w:eastAsia="宋体" w:hAnsi="宋体" w:cs="宋体"/>
          <w:kern w:val="0"/>
          <w:sz w:val="24"/>
          <w:szCs w:val="24"/>
        </w:rPr>
        <w:t>事务回滚而</w:t>
      </w:r>
      <w:proofErr w:type="gramEnd"/>
      <w:r w:rsidRPr="009F3302">
        <w:rPr>
          <w:rFonts w:ascii="宋体" w:eastAsia="宋体" w:hAnsi="宋体" w:cs="宋体"/>
          <w:kern w:val="0"/>
          <w:sz w:val="24"/>
          <w:szCs w:val="24"/>
        </w:rPr>
        <w:t>哪些不会。</w:t>
      </w:r>
    </w:p>
    <w:p w:rsidR="009F3302" w:rsidRPr="009F3302" w:rsidRDefault="009F3302" w:rsidP="00FE73AF">
      <w:pPr>
        <w:widowControl/>
        <w:numPr>
          <w:ilvl w:val="0"/>
          <w:numId w:val="72"/>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默认情况下，事务只有遇到运行期异常时才会回滚，而在遇到检查型异常时不会回滚（这一行为与EJB的</w:t>
      </w:r>
      <w:proofErr w:type="gramStart"/>
      <w:r w:rsidRPr="009F3302">
        <w:rPr>
          <w:rFonts w:ascii="宋体" w:eastAsia="宋体" w:hAnsi="宋体" w:cs="宋体"/>
          <w:kern w:val="0"/>
          <w:sz w:val="24"/>
          <w:szCs w:val="24"/>
        </w:rPr>
        <w:t>回滚行为</w:t>
      </w:r>
      <w:proofErr w:type="gramEnd"/>
      <w:r w:rsidRPr="009F3302">
        <w:rPr>
          <w:rFonts w:ascii="宋体" w:eastAsia="宋体" w:hAnsi="宋体" w:cs="宋体"/>
          <w:kern w:val="0"/>
          <w:sz w:val="24"/>
          <w:szCs w:val="24"/>
        </w:rPr>
        <w:t xml:space="preserve">是一致的）。 </w:t>
      </w:r>
    </w:p>
    <w:p w:rsidR="009F3302" w:rsidRPr="009F3302" w:rsidRDefault="009F3302" w:rsidP="00FE73AF">
      <w:pPr>
        <w:widowControl/>
        <w:numPr>
          <w:ilvl w:val="0"/>
          <w:numId w:val="72"/>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但是你可以声明事务在遇到特定的检查型异常时像遇到运行期异常那样回滚。同样，你还可以声明事务遇到特定的异常不回滚，即使这些异常是运行期异常。</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注意，事务</w:t>
      </w:r>
      <w:proofErr w:type="gramStart"/>
      <w:r w:rsidRPr="009F3302">
        <w:rPr>
          <w:rFonts w:ascii="宋体" w:eastAsia="宋体" w:hAnsi="宋体" w:cs="宋体"/>
          <w:kern w:val="0"/>
          <w:sz w:val="24"/>
          <w:szCs w:val="24"/>
        </w:rPr>
        <w:t>的回滚规则</w:t>
      </w:r>
      <w:proofErr w:type="gramEnd"/>
      <w:r w:rsidRPr="009F3302">
        <w:rPr>
          <w:rFonts w:ascii="宋体" w:eastAsia="宋体" w:hAnsi="宋体" w:cs="宋体"/>
          <w:kern w:val="0"/>
          <w:sz w:val="24"/>
          <w:szCs w:val="24"/>
        </w:rPr>
        <w:t>，并不是数据库事务规范中的名词，</w:t>
      </w:r>
      <w:r w:rsidRPr="009F3302">
        <w:rPr>
          <w:rFonts w:ascii="宋体" w:eastAsia="宋体" w:hAnsi="宋体" w:cs="宋体"/>
          <w:b/>
          <w:bCs/>
          <w:kern w:val="0"/>
          <w:sz w:val="24"/>
          <w:szCs w:val="24"/>
        </w:rPr>
        <w:t>而是 Spring 自身所定义的</w:t>
      </w:r>
      <w:r w:rsidRPr="009F3302">
        <w:rPr>
          <w:rFonts w:ascii="宋体" w:eastAsia="宋体" w:hAnsi="宋体" w:cs="宋体"/>
          <w:kern w:val="0"/>
          <w:sz w:val="24"/>
          <w:szCs w:val="24"/>
        </w:rPr>
        <w:t>。</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简单介绍 TransactionStatus ？</w:t>
      </w:r>
    </w:p>
    <w:p w:rsidR="009F3302" w:rsidRPr="009F3302" w:rsidRDefault="009F3302" w:rsidP="00FE73AF">
      <w:pPr>
        <w:widowControl/>
        <w:spacing w:beforeAutospacing="1" w:afterAutospacing="1"/>
        <w:jc w:val="left"/>
        <w:rPr>
          <w:rFonts w:ascii="宋体" w:eastAsia="宋体" w:hAnsi="宋体" w:cs="宋体"/>
          <w:kern w:val="0"/>
          <w:sz w:val="24"/>
          <w:szCs w:val="24"/>
        </w:rPr>
      </w:pPr>
      <w:proofErr w:type="gramStart"/>
      <w:r w:rsidRPr="009F3302">
        <w:rPr>
          <w:rFonts w:ascii="宋体" w:eastAsia="宋体" w:hAnsi="宋体" w:cs="宋体"/>
          <w:kern w:val="0"/>
          <w:sz w:val="24"/>
          <w:szCs w:val="24"/>
        </w:rPr>
        <w:t>艿艿</w:t>
      </w:r>
      <w:proofErr w:type="gramEnd"/>
      <w:r w:rsidRPr="009F3302">
        <w:rPr>
          <w:rFonts w:ascii="宋体" w:eastAsia="宋体" w:hAnsi="宋体" w:cs="宋体"/>
          <w:kern w:val="0"/>
          <w:sz w:val="24"/>
          <w:szCs w:val="24"/>
        </w:rPr>
        <w:t>：这个可能不是一个面试题，主要满足下大家的好奇心。</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TransactionStatus 接口，记录事务的状态，不仅仅包含事务本身，还包含事务的其它信息。代码如下：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9F3302" w:rsidRPr="009F3302" w:rsidTr="009F3302">
        <w:trPr>
          <w:tblCellSpacing w:w="15" w:type="dxa"/>
        </w:trPr>
        <w:tc>
          <w:tcPr>
            <w:tcW w:w="0" w:type="auto"/>
            <w:vAlign w:val="center"/>
            <w:hideMark/>
          </w:tcPr>
          <w:p w:rsidR="009F3302" w:rsidRPr="009F3302" w:rsidRDefault="009F3302" w:rsidP="00FE7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3302">
              <w:rPr>
                <w:rFonts w:ascii="宋体" w:eastAsia="宋体" w:hAnsi="宋体" w:cs="宋体"/>
                <w:kern w:val="0"/>
                <w:sz w:val="24"/>
                <w:szCs w:val="24"/>
              </w:rPr>
              <w:lastRenderedPageBreak/>
              <w:t>// TransactionStatus.java</w:t>
            </w:r>
            <w:r w:rsidRPr="009F3302">
              <w:rPr>
                <w:rFonts w:ascii="宋体" w:eastAsia="宋体" w:hAnsi="宋体" w:cs="宋体"/>
                <w:kern w:val="0"/>
                <w:sz w:val="24"/>
                <w:szCs w:val="24"/>
              </w:rPr>
              <w:br/>
            </w:r>
            <w:r w:rsidRPr="009F3302">
              <w:rPr>
                <w:rFonts w:ascii="宋体" w:eastAsia="宋体" w:hAnsi="宋体" w:cs="宋体"/>
                <w:kern w:val="0"/>
                <w:sz w:val="24"/>
                <w:szCs w:val="24"/>
              </w:rPr>
              <w:br/>
              <w:t>public interface TransactionStatus extends SavepointManager, Flushable {</w:t>
            </w:r>
            <w:r w:rsidRPr="009F3302">
              <w:rPr>
                <w:rFonts w:ascii="宋体" w:eastAsia="宋体" w:hAnsi="宋体" w:cs="宋体"/>
                <w:kern w:val="0"/>
                <w:sz w:val="24"/>
                <w:szCs w:val="24"/>
              </w:rPr>
              <w:br/>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 xml:space="preserve">     * 是否是新创建的事务</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 xml:space="preserve">    boolean isNewTransaction();</w:t>
            </w:r>
            <w:r w:rsidRPr="009F3302">
              <w:rPr>
                <w:rFonts w:ascii="宋体" w:eastAsia="宋体" w:hAnsi="宋体" w:cs="宋体"/>
                <w:kern w:val="0"/>
                <w:sz w:val="24"/>
                <w:szCs w:val="24"/>
              </w:rPr>
              <w:br/>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 xml:space="preserve">     * 是否有 Savepoint</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 xml:space="preserve">     * 在 {@link TransactionDefinition#PROPAGATION_NESTED} 传播级别使用。</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 xml:space="preserve">    boolean hasSavepoint();</w:t>
            </w:r>
            <w:r w:rsidRPr="009F3302">
              <w:rPr>
                <w:rFonts w:ascii="宋体" w:eastAsia="宋体" w:hAnsi="宋体" w:cs="宋体"/>
                <w:kern w:val="0"/>
                <w:sz w:val="24"/>
                <w:szCs w:val="24"/>
              </w:rPr>
              <w:br/>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 xml:space="preserve">     * 设置为</w:t>
            </w:r>
            <w:proofErr w:type="gramStart"/>
            <w:r w:rsidRPr="009F3302">
              <w:rPr>
                <w:rFonts w:ascii="宋体" w:eastAsia="宋体" w:hAnsi="宋体" w:cs="宋体"/>
                <w:kern w:val="0"/>
                <w:sz w:val="24"/>
                <w:szCs w:val="24"/>
              </w:rPr>
              <w:t>只回滚</w:t>
            </w:r>
            <w:proofErr w:type="gramEnd"/>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 xml:space="preserve">    void setRollbackOnly();</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 xml:space="preserve">     * 是否为</w:t>
            </w:r>
            <w:proofErr w:type="gramStart"/>
            <w:r w:rsidRPr="009F3302">
              <w:rPr>
                <w:rFonts w:ascii="宋体" w:eastAsia="宋体" w:hAnsi="宋体" w:cs="宋体"/>
                <w:kern w:val="0"/>
                <w:sz w:val="24"/>
                <w:szCs w:val="24"/>
              </w:rPr>
              <w:t>只回滚</w:t>
            </w:r>
            <w:proofErr w:type="gramEnd"/>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 xml:space="preserve">    boolean isRollbackOnly();</w:t>
            </w:r>
            <w:r w:rsidRPr="009F3302">
              <w:rPr>
                <w:rFonts w:ascii="宋体" w:eastAsia="宋体" w:hAnsi="宋体" w:cs="宋体"/>
                <w:kern w:val="0"/>
                <w:sz w:val="24"/>
                <w:szCs w:val="24"/>
              </w:rPr>
              <w:br/>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 xml:space="preserve">     * 执行 flush 操作</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 xml:space="preserve">    @Override</w:t>
            </w:r>
            <w:r w:rsidRPr="009F3302">
              <w:rPr>
                <w:rFonts w:ascii="宋体" w:eastAsia="宋体" w:hAnsi="宋体" w:cs="宋体"/>
                <w:kern w:val="0"/>
                <w:sz w:val="24"/>
                <w:szCs w:val="24"/>
              </w:rPr>
              <w:br/>
              <w:t xml:space="preserve">    void flush();</w:t>
            </w:r>
            <w:r w:rsidRPr="009F3302">
              <w:rPr>
                <w:rFonts w:ascii="宋体" w:eastAsia="宋体" w:hAnsi="宋体" w:cs="宋体"/>
                <w:kern w:val="0"/>
                <w:sz w:val="24"/>
                <w:szCs w:val="24"/>
              </w:rPr>
              <w:br/>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 xml:space="preserve">     * 是否事务已经完成</w:t>
            </w:r>
            <w:r w:rsidRPr="009F3302">
              <w:rPr>
                <w:rFonts w:ascii="宋体" w:eastAsia="宋体" w:hAnsi="宋体" w:cs="宋体"/>
                <w:kern w:val="0"/>
                <w:sz w:val="24"/>
                <w:szCs w:val="24"/>
              </w:rPr>
              <w:br/>
              <w:t xml:space="preserve">     */</w:t>
            </w:r>
            <w:r w:rsidRPr="009F3302">
              <w:rPr>
                <w:rFonts w:ascii="宋体" w:eastAsia="宋体" w:hAnsi="宋体" w:cs="宋体"/>
                <w:kern w:val="0"/>
                <w:sz w:val="24"/>
                <w:szCs w:val="24"/>
              </w:rPr>
              <w:br/>
              <w:t xml:space="preserve">    boolean isCompleted();</w:t>
            </w:r>
            <w:r w:rsidRPr="009F3302">
              <w:rPr>
                <w:rFonts w:ascii="宋体" w:eastAsia="宋体" w:hAnsi="宋体" w:cs="宋体"/>
                <w:kern w:val="0"/>
                <w:sz w:val="24"/>
                <w:szCs w:val="24"/>
              </w:rPr>
              <w:br/>
            </w:r>
            <w:r w:rsidRPr="009F3302">
              <w:rPr>
                <w:rFonts w:ascii="宋体" w:eastAsia="宋体" w:hAnsi="宋体" w:cs="宋体"/>
                <w:kern w:val="0"/>
                <w:sz w:val="24"/>
                <w:szCs w:val="24"/>
              </w:rPr>
              <w:br/>
              <w:t>}</w:t>
            </w:r>
          </w:p>
        </w:tc>
      </w:tr>
    </w:tbl>
    <w:p w:rsidR="009F3302" w:rsidRPr="009F3302" w:rsidRDefault="009F3302" w:rsidP="00FE73AF">
      <w:pPr>
        <w:widowControl/>
        <w:numPr>
          <w:ilvl w:val="0"/>
          <w:numId w:val="73"/>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为什么没有事务对象呢？在 TransactionStatus 的实现类 DefaultTransactionStatus 中，有个 Object transaction 属性，表示事务对象。</w:t>
      </w:r>
    </w:p>
    <w:p w:rsidR="009F3302" w:rsidRPr="009F3302" w:rsidRDefault="009F3302" w:rsidP="00FE73AF">
      <w:pPr>
        <w:widowControl/>
        <w:numPr>
          <w:ilvl w:val="0"/>
          <w:numId w:val="73"/>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lastRenderedPageBreak/>
        <w:t xml:space="preserve">#isNewTransaction() 方法，表示是否是新创建的事务。有什么用呢？答案结合 </w:t>
      </w:r>
      <w:hyperlink r:id="rId55" w:history="1">
        <w:r w:rsidRPr="009F3302">
          <w:rPr>
            <w:rFonts w:ascii="宋体" w:eastAsia="宋体" w:hAnsi="宋体" w:cs="宋体"/>
            <w:color w:val="0000FF"/>
            <w:kern w:val="0"/>
            <w:sz w:val="24"/>
            <w:szCs w:val="24"/>
            <w:u w:val="single"/>
          </w:rPr>
          <w:t>「Spring 事务如何和不同的数据持久层框架做集成？」</w:t>
        </w:r>
      </w:hyperlink>
      <w:r w:rsidRPr="009F3302">
        <w:rPr>
          <w:rFonts w:ascii="宋体" w:eastAsia="宋体" w:hAnsi="宋体" w:cs="宋体"/>
          <w:kern w:val="0"/>
          <w:sz w:val="24"/>
          <w:szCs w:val="24"/>
        </w:rPr>
        <w:t xml:space="preserve"> 问题，我们对 #commit(TransactionStatus status) 方法的解释。通过该方法，我们可以判断，当前事务是否当前方法所创建的，只有创建事务的方法，</w:t>
      </w:r>
      <w:r w:rsidRPr="009F3302">
        <w:rPr>
          <w:rFonts w:ascii="宋体" w:eastAsia="宋体" w:hAnsi="宋体" w:cs="宋体"/>
          <w:b/>
          <w:bCs/>
          <w:kern w:val="0"/>
          <w:sz w:val="24"/>
          <w:szCs w:val="24"/>
        </w:rPr>
        <w:t>才能且应该真正的提交事务</w:t>
      </w:r>
      <w:r w:rsidRPr="009F3302">
        <w:rPr>
          <w:rFonts w:ascii="宋体" w:eastAsia="宋体" w:hAnsi="宋体" w:cs="宋体"/>
          <w:kern w:val="0"/>
          <w:sz w:val="24"/>
          <w:szCs w:val="24"/>
        </w:rPr>
        <w:t>。</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使用 Spring 事务有什么优点？</w:t>
      </w:r>
    </w:p>
    <w:p w:rsidR="009F3302" w:rsidRPr="009F3302" w:rsidRDefault="009F3302" w:rsidP="00FE73AF">
      <w:pPr>
        <w:widowControl/>
        <w:numPr>
          <w:ilvl w:val="0"/>
          <w:numId w:val="74"/>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通过 PlatformTransactionManager ，为不同的数据层持久框架提供统一的 API ，无需关心到底是原生 JDBC、Spring JDBC、JPA、Hibernate 还是 MyBatis 。</w:t>
      </w:r>
    </w:p>
    <w:p w:rsidR="009F3302" w:rsidRPr="009F3302" w:rsidRDefault="009F3302" w:rsidP="00FE73AF">
      <w:pPr>
        <w:widowControl/>
        <w:numPr>
          <w:ilvl w:val="0"/>
          <w:numId w:val="74"/>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通过使用声明式事务，使业务代码和事务管理的逻辑分离，更加清晰。</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从倾向上来说，</w:t>
      </w:r>
      <w:proofErr w:type="gramStart"/>
      <w:r w:rsidRPr="009F3302">
        <w:rPr>
          <w:rFonts w:ascii="宋体" w:eastAsia="宋体" w:hAnsi="宋体" w:cs="宋体"/>
          <w:kern w:val="0"/>
          <w:sz w:val="24"/>
          <w:szCs w:val="24"/>
        </w:rPr>
        <w:t>艿艿</w:t>
      </w:r>
      <w:proofErr w:type="gramEnd"/>
      <w:r w:rsidRPr="009F3302">
        <w:rPr>
          <w:rFonts w:ascii="宋体" w:eastAsia="宋体" w:hAnsi="宋体" w:cs="宋体"/>
          <w:kern w:val="0"/>
          <w:sz w:val="24"/>
          <w:szCs w:val="24"/>
        </w:rPr>
        <w:t>比较喜欢</w:t>
      </w:r>
      <w:r w:rsidRPr="009F3302">
        <w:rPr>
          <w:rFonts w:ascii="宋体" w:eastAsia="宋体" w:hAnsi="宋体" w:cs="宋体"/>
          <w:b/>
          <w:bCs/>
          <w:kern w:val="0"/>
          <w:sz w:val="24"/>
          <w:szCs w:val="24"/>
        </w:rPr>
        <w:t>注解</w:t>
      </w:r>
      <w:r w:rsidRPr="009F3302">
        <w:rPr>
          <w:rFonts w:ascii="宋体" w:eastAsia="宋体" w:hAnsi="宋体" w:cs="宋体"/>
          <w:kern w:val="0"/>
          <w:sz w:val="24"/>
          <w:szCs w:val="24"/>
        </w:rPr>
        <w:t xml:space="preserve"> + 声明式事务。</w:t>
      </w:r>
    </w:p>
    <w:p w:rsidR="009F3302" w:rsidRPr="009F3302" w:rsidRDefault="009F3302" w:rsidP="00FE73AF">
      <w:pPr>
        <w:widowControl/>
        <w:spacing w:before="100" w:beforeAutospacing="1" w:after="100" w:afterAutospacing="1"/>
        <w:jc w:val="left"/>
        <w:outlineLvl w:val="1"/>
        <w:rPr>
          <w:rFonts w:ascii="宋体" w:eastAsia="宋体" w:hAnsi="宋体" w:cs="宋体"/>
          <w:b/>
          <w:bCs/>
          <w:kern w:val="36"/>
          <w:sz w:val="48"/>
          <w:szCs w:val="48"/>
        </w:rPr>
      </w:pPr>
      <w:r w:rsidRPr="009F3302">
        <w:rPr>
          <w:rFonts w:ascii="宋体" w:eastAsia="宋体" w:hAnsi="宋体" w:cs="宋体"/>
          <w:b/>
          <w:bCs/>
          <w:kern w:val="36"/>
          <w:sz w:val="48"/>
          <w:szCs w:val="48"/>
        </w:rPr>
        <w:t>Spring Data Access</w:t>
      </w:r>
    </w:p>
    <w:p w:rsidR="009F3302" w:rsidRPr="009F3302" w:rsidRDefault="009F3302" w:rsidP="00FE73AF">
      <w:pPr>
        <w:widowControl/>
        <w:spacing w:beforeAutospacing="1" w:afterAutospacing="1"/>
        <w:jc w:val="left"/>
        <w:rPr>
          <w:rFonts w:ascii="宋体" w:eastAsia="宋体" w:hAnsi="宋体" w:cs="宋体"/>
          <w:kern w:val="0"/>
          <w:sz w:val="24"/>
          <w:szCs w:val="24"/>
        </w:rPr>
      </w:pPr>
      <w:proofErr w:type="gramStart"/>
      <w:r w:rsidRPr="009F3302">
        <w:rPr>
          <w:rFonts w:ascii="宋体" w:eastAsia="宋体" w:hAnsi="宋体" w:cs="宋体"/>
          <w:kern w:val="0"/>
          <w:sz w:val="24"/>
          <w:szCs w:val="24"/>
        </w:rPr>
        <w:t>艿艿</w:t>
      </w:r>
      <w:proofErr w:type="gramEnd"/>
      <w:r w:rsidRPr="009F3302">
        <w:rPr>
          <w:rFonts w:ascii="宋体" w:eastAsia="宋体" w:hAnsi="宋体" w:cs="宋体"/>
          <w:kern w:val="0"/>
          <w:sz w:val="24"/>
          <w:szCs w:val="24"/>
        </w:rPr>
        <w:t>：这块的问题，感觉面试问的不多，至少我很少问。哈哈</w:t>
      </w:r>
      <w:proofErr w:type="gramStart"/>
      <w:r w:rsidRPr="009F3302">
        <w:rPr>
          <w:rFonts w:ascii="宋体" w:eastAsia="宋体" w:hAnsi="宋体" w:cs="宋体"/>
          <w:kern w:val="0"/>
          <w:sz w:val="24"/>
          <w:szCs w:val="24"/>
        </w:rPr>
        <w:t>哈</w:t>
      </w:r>
      <w:proofErr w:type="gramEnd"/>
      <w:r w:rsidRPr="009F3302">
        <w:rPr>
          <w:rFonts w:ascii="宋体" w:eastAsia="宋体" w:hAnsi="宋体" w:cs="宋体"/>
          <w:kern w:val="0"/>
          <w:sz w:val="24"/>
          <w:szCs w:val="24"/>
        </w:rPr>
        <w:t>。就</w:t>
      </w:r>
      <w:proofErr w:type="gramStart"/>
      <w:r w:rsidRPr="009F3302">
        <w:rPr>
          <w:rFonts w:ascii="宋体" w:eastAsia="宋体" w:hAnsi="宋体" w:cs="宋体"/>
          <w:kern w:val="0"/>
          <w:sz w:val="24"/>
          <w:szCs w:val="24"/>
        </w:rPr>
        <w:t>当做</w:t>
      </w:r>
      <w:proofErr w:type="gramEnd"/>
      <w:r w:rsidRPr="009F3302">
        <w:rPr>
          <w:rFonts w:ascii="宋体" w:eastAsia="宋体" w:hAnsi="宋体" w:cs="宋体"/>
          <w:kern w:val="0"/>
          <w:sz w:val="24"/>
          <w:szCs w:val="24"/>
        </w:rPr>
        <w:t>下了解，万一问了呢。</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Spring 支持哪些 ORM 框架？</w:t>
      </w:r>
    </w:p>
    <w:p w:rsidR="009F3302" w:rsidRPr="009F3302" w:rsidRDefault="009F3302" w:rsidP="00FE73AF">
      <w:pPr>
        <w:widowControl/>
        <w:numPr>
          <w:ilvl w:val="0"/>
          <w:numId w:val="75"/>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Hibernate</w:t>
      </w:r>
    </w:p>
    <w:p w:rsidR="009F3302" w:rsidRPr="009F3302" w:rsidRDefault="009F3302" w:rsidP="00FE73AF">
      <w:pPr>
        <w:widowControl/>
        <w:numPr>
          <w:ilvl w:val="0"/>
          <w:numId w:val="75"/>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JPA</w:t>
      </w:r>
    </w:p>
    <w:p w:rsidR="009F3302" w:rsidRPr="009F3302" w:rsidRDefault="009F3302" w:rsidP="00FE73AF">
      <w:pPr>
        <w:widowControl/>
        <w:numPr>
          <w:ilvl w:val="0"/>
          <w:numId w:val="75"/>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MyBatis</w:t>
      </w:r>
    </w:p>
    <w:p w:rsidR="009F3302" w:rsidRPr="009F3302" w:rsidRDefault="009F3302" w:rsidP="00FE73AF">
      <w:pPr>
        <w:widowControl/>
        <w:numPr>
          <w:ilvl w:val="0"/>
          <w:numId w:val="75"/>
        </w:numPr>
        <w:spacing w:before="100" w:beforeAutospacing="1" w:after="100" w:afterAutospacing="1"/>
        <w:jc w:val="left"/>
        <w:rPr>
          <w:rFonts w:ascii="宋体" w:eastAsia="宋体" w:hAnsi="宋体" w:cs="宋体"/>
          <w:kern w:val="0"/>
          <w:sz w:val="24"/>
          <w:szCs w:val="24"/>
        </w:rPr>
      </w:pPr>
      <w:hyperlink r:id="rId56" w:tgtFrame="_blank" w:history="1">
        <w:r w:rsidRPr="009F3302">
          <w:rPr>
            <w:rFonts w:ascii="宋体" w:eastAsia="宋体" w:hAnsi="宋体" w:cs="宋体"/>
            <w:color w:val="0000FF"/>
            <w:kern w:val="0"/>
            <w:sz w:val="24"/>
            <w:szCs w:val="24"/>
            <w:u w:val="single"/>
          </w:rPr>
          <w:t>JDO</w:t>
        </w:r>
      </w:hyperlink>
    </w:p>
    <w:p w:rsidR="009F3302" w:rsidRPr="009F3302" w:rsidRDefault="009F3302" w:rsidP="00FE73AF">
      <w:pPr>
        <w:widowControl/>
        <w:numPr>
          <w:ilvl w:val="0"/>
          <w:numId w:val="75"/>
        </w:numPr>
        <w:spacing w:before="100" w:beforeAutospacing="1" w:after="100" w:afterAutospacing="1"/>
        <w:jc w:val="left"/>
        <w:rPr>
          <w:rFonts w:ascii="宋体" w:eastAsia="宋体" w:hAnsi="宋体" w:cs="宋体"/>
          <w:kern w:val="0"/>
          <w:sz w:val="24"/>
          <w:szCs w:val="24"/>
        </w:rPr>
      </w:pPr>
      <w:hyperlink r:id="rId57" w:tgtFrame="_blank" w:history="1">
        <w:r w:rsidRPr="009F3302">
          <w:rPr>
            <w:rFonts w:ascii="宋体" w:eastAsia="宋体" w:hAnsi="宋体" w:cs="宋体"/>
            <w:color w:val="0000FF"/>
            <w:kern w:val="0"/>
            <w:sz w:val="24"/>
            <w:szCs w:val="24"/>
            <w:u w:val="single"/>
          </w:rPr>
          <w:t>OJB</w:t>
        </w:r>
      </w:hyperlink>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可能会有胖友说，不是应该还有 Spring JDBC 吗。注意，Spring JDBC 不是 ORM 框架。</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在 Spring 框架中如何更有效地使用 JDBC ？</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Spring 提供了 Spring JDBC 框架，方便我们使用 JDBC 。</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对于开发者，只需要使用 JdbcTemplate 类，它提供了很多便利的方法解决诸如把数据库数据转变成基本数据类型或对象，执行写好的或可调用的数据库操作语句，提供自定义的数据错误处理。</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没有使用过的胖友，可以看看 </w:t>
      </w:r>
      <w:hyperlink r:id="rId58" w:tgtFrame="_blank" w:history="1">
        <w:r w:rsidRPr="009F3302">
          <w:rPr>
            <w:rFonts w:ascii="宋体" w:eastAsia="宋体" w:hAnsi="宋体" w:cs="宋体"/>
            <w:color w:val="0000FF"/>
            <w:kern w:val="0"/>
            <w:sz w:val="24"/>
            <w:szCs w:val="24"/>
            <w:u w:val="single"/>
          </w:rPr>
          <w:t>《Spring JDBC 访问关系型数据库》</w:t>
        </w:r>
      </w:hyperlink>
      <w:r w:rsidRPr="009F3302">
        <w:rPr>
          <w:rFonts w:ascii="宋体" w:eastAsia="宋体" w:hAnsi="宋体" w:cs="宋体"/>
          <w:kern w:val="0"/>
          <w:sz w:val="24"/>
          <w:szCs w:val="24"/>
        </w:rPr>
        <w:t xml:space="preserve"> 文章。</w:t>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lastRenderedPageBreak/>
        <w:t xml:space="preserve">Spring </w:t>
      </w:r>
      <w:proofErr w:type="gramStart"/>
      <w:r w:rsidRPr="009F3302">
        <w:rPr>
          <w:rFonts w:ascii="宋体" w:eastAsia="宋体" w:hAnsi="宋体" w:cs="宋体"/>
          <w:b/>
          <w:bCs/>
          <w:kern w:val="0"/>
          <w:sz w:val="36"/>
          <w:szCs w:val="36"/>
        </w:rPr>
        <w:t>数据数据</w:t>
      </w:r>
      <w:proofErr w:type="gramEnd"/>
      <w:r w:rsidRPr="009F3302">
        <w:rPr>
          <w:rFonts w:ascii="宋体" w:eastAsia="宋体" w:hAnsi="宋体" w:cs="宋体"/>
          <w:b/>
          <w:bCs/>
          <w:kern w:val="0"/>
          <w:sz w:val="36"/>
          <w:szCs w:val="36"/>
        </w:rPr>
        <w:t>访问层有哪些异常？</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 xml:space="preserve">通过使用 Spring </w:t>
      </w:r>
      <w:proofErr w:type="gramStart"/>
      <w:r w:rsidRPr="009F3302">
        <w:rPr>
          <w:rFonts w:ascii="宋体" w:eastAsia="宋体" w:hAnsi="宋体" w:cs="宋体"/>
          <w:kern w:val="0"/>
          <w:sz w:val="24"/>
          <w:szCs w:val="24"/>
        </w:rPr>
        <w:t>数据数据</w:t>
      </w:r>
      <w:proofErr w:type="gramEnd"/>
      <w:r w:rsidRPr="009F3302">
        <w:rPr>
          <w:rFonts w:ascii="宋体" w:eastAsia="宋体" w:hAnsi="宋体" w:cs="宋体"/>
          <w:kern w:val="0"/>
          <w:sz w:val="24"/>
          <w:szCs w:val="24"/>
        </w:rPr>
        <w:t>访问层，它统一了各个数据持久层框架的不同异常，统一进行提供 org.springframework.dao.DataAccessException 异常及其子类。如下图所示：</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797A9767" wp14:editId="6F0F4992">
            <wp:extent cx="5715000" cy="4324350"/>
            <wp:effectExtent l="0" t="0" r="0" b="0"/>
            <wp:docPr id="1" name="图片 1"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流程图"/>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15000" cy="4324350"/>
                    </a:xfrm>
                    <a:prstGeom prst="rect">
                      <a:avLst/>
                    </a:prstGeom>
                    <a:noFill/>
                    <a:ln>
                      <a:noFill/>
                    </a:ln>
                  </pic:spPr>
                </pic:pic>
              </a:graphicData>
            </a:graphic>
          </wp:inline>
        </w:drawing>
      </w:r>
    </w:p>
    <w:p w:rsidR="009F3302" w:rsidRPr="009F3302" w:rsidRDefault="009F3302" w:rsidP="00FE73AF">
      <w:pPr>
        <w:widowControl/>
        <w:spacing w:before="100" w:beforeAutospacing="1" w:after="100" w:afterAutospacing="1"/>
        <w:jc w:val="left"/>
        <w:outlineLvl w:val="2"/>
        <w:rPr>
          <w:rFonts w:ascii="宋体" w:eastAsia="宋体" w:hAnsi="宋体" w:cs="宋体"/>
          <w:b/>
          <w:bCs/>
          <w:kern w:val="0"/>
          <w:sz w:val="36"/>
          <w:szCs w:val="36"/>
        </w:rPr>
      </w:pPr>
      <w:r w:rsidRPr="009F3302">
        <w:rPr>
          <w:rFonts w:ascii="宋体" w:eastAsia="宋体" w:hAnsi="宋体" w:cs="宋体"/>
          <w:b/>
          <w:bCs/>
          <w:kern w:val="0"/>
          <w:sz w:val="36"/>
          <w:szCs w:val="36"/>
        </w:rPr>
        <w:t>使用 Spring 访问 Hibernate 的方法有哪些？</w:t>
      </w:r>
    </w:p>
    <w:p w:rsidR="009F3302" w:rsidRPr="009F3302" w:rsidRDefault="009F3302" w:rsidP="00FE73AF">
      <w:pPr>
        <w:widowControl/>
        <w:spacing w:beforeAutospacing="1" w:afterAutospacing="1"/>
        <w:jc w:val="left"/>
        <w:rPr>
          <w:rFonts w:ascii="宋体" w:eastAsia="宋体" w:hAnsi="宋体" w:cs="宋体"/>
          <w:kern w:val="0"/>
          <w:sz w:val="24"/>
          <w:szCs w:val="24"/>
        </w:rPr>
      </w:pPr>
      <w:proofErr w:type="gramStart"/>
      <w:r w:rsidRPr="009F3302">
        <w:rPr>
          <w:rFonts w:ascii="宋体" w:eastAsia="宋体" w:hAnsi="宋体" w:cs="宋体"/>
          <w:kern w:val="0"/>
          <w:sz w:val="24"/>
          <w:szCs w:val="24"/>
        </w:rPr>
        <w:t>艿艿</w:t>
      </w:r>
      <w:proofErr w:type="gramEnd"/>
      <w:r w:rsidRPr="009F3302">
        <w:rPr>
          <w:rFonts w:ascii="宋体" w:eastAsia="宋体" w:hAnsi="宋体" w:cs="宋体"/>
          <w:kern w:val="0"/>
          <w:sz w:val="24"/>
          <w:szCs w:val="24"/>
        </w:rPr>
        <w:t>：这个问题很灵异，因为</w:t>
      </w:r>
      <w:proofErr w:type="gramStart"/>
      <w:r w:rsidRPr="009F3302">
        <w:rPr>
          <w:rFonts w:ascii="宋体" w:eastAsia="宋体" w:hAnsi="宋体" w:cs="宋体"/>
          <w:kern w:val="0"/>
          <w:sz w:val="24"/>
          <w:szCs w:val="24"/>
        </w:rPr>
        <w:t>艿艿</w:t>
      </w:r>
      <w:proofErr w:type="gramEnd"/>
      <w:r w:rsidRPr="009F3302">
        <w:rPr>
          <w:rFonts w:ascii="宋体" w:eastAsia="宋体" w:hAnsi="宋体" w:cs="宋体"/>
          <w:kern w:val="0"/>
          <w:sz w:val="24"/>
          <w:szCs w:val="24"/>
        </w:rPr>
        <w:t>已经好久不使用 Hibernate 了，所以答案是直接复制的。</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我们可以通过两种方式使用 Spring 访问 Hibernate：</w:t>
      </w:r>
    </w:p>
    <w:p w:rsidR="009F3302" w:rsidRPr="009F3302" w:rsidRDefault="009F3302" w:rsidP="00FE73AF">
      <w:pPr>
        <w:widowControl/>
        <w:numPr>
          <w:ilvl w:val="0"/>
          <w:numId w:val="76"/>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使用 Hibernate 模板和回调进行控制反转。</w:t>
      </w:r>
    </w:p>
    <w:p w:rsidR="009F3302" w:rsidRPr="009F3302" w:rsidRDefault="009F3302" w:rsidP="00FE73AF">
      <w:pPr>
        <w:widowControl/>
        <w:numPr>
          <w:ilvl w:val="0"/>
          <w:numId w:val="76"/>
        </w:numPr>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t>扩展 HibernateDAOSupport 并应用 AOP 拦截器节点。</w:t>
      </w:r>
    </w:p>
    <w:p w:rsidR="009F3302" w:rsidRPr="009F3302" w:rsidRDefault="009F3302" w:rsidP="00FE73AF">
      <w:pPr>
        <w:widowControl/>
        <w:spacing w:beforeAutospacing="1" w:afterAutospacing="1"/>
        <w:jc w:val="left"/>
        <w:rPr>
          <w:rFonts w:ascii="宋体" w:eastAsia="宋体" w:hAnsi="宋体" w:cs="宋体"/>
          <w:kern w:val="0"/>
          <w:sz w:val="24"/>
          <w:szCs w:val="24"/>
        </w:rPr>
      </w:pPr>
      <w:proofErr w:type="gramStart"/>
      <w:r w:rsidRPr="009F3302">
        <w:rPr>
          <w:rFonts w:ascii="宋体" w:eastAsia="宋体" w:hAnsi="宋体" w:cs="宋体"/>
          <w:kern w:val="0"/>
          <w:sz w:val="24"/>
          <w:szCs w:val="24"/>
        </w:rPr>
        <w:t>艿艿</w:t>
      </w:r>
      <w:proofErr w:type="gramEnd"/>
      <w:r w:rsidRPr="009F3302">
        <w:rPr>
          <w:rFonts w:ascii="宋体" w:eastAsia="宋体" w:hAnsi="宋体" w:cs="宋体"/>
          <w:kern w:val="0"/>
          <w:sz w:val="24"/>
          <w:szCs w:val="24"/>
        </w:rPr>
        <w:t xml:space="preserve">：不过我记得，12 年我用过 Spring JPA 的方式，操作 Hibernate 。具体可参考 </w:t>
      </w:r>
      <w:hyperlink r:id="rId60" w:tgtFrame="_blank" w:history="1">
        <w:r w:rsidRPr="009F3302">
          <w:rPr>
            <w:rFonts w:ascii="宋体" w:eastAsia="宋体" w:hAnsi="宋体" w:cs="宋体"/>
            <w:color w:val="0000FF"/>
            <w:kern w:val="0"/>
            <w:sz w:val="24"/>
            <w:szCs w:val="24"/>
            <w:u w:val="single"/>
          </w:rPr>
          <w:t>《一起来学 SpringBoot 2.x | 第六篇：整合 Spring Data JPA》</w:t>
        </w:r>
      </w:hyperlink>
      <w:r w:rsidRPr="009F3302">
        <w:rPr>
          <w:rFonts w:ascii="宋体" w:eastAsia="宋体" w:hAnsi="宋体" w:cs="宋体"/>
          <w:kern w:val="0"/>
          <w:sz w:val="24"/>
          <w:szCs w:val="24"/>
        </w:rPr>
        <w:t xml:space="preserve"> 。 </w:t>
      </w:r>
    </w:p>
    <w:p w:rsidR="009F3302" w:rsidRPr="009F3302" w:rsidRDefault="009F3302" w:rsidP="00FE73AF">
      <w:pPr>
        <w:widowControl/>
        <w:spacing w:before="100" w:beforeAutospacing="1" w:after="100" w:afterAutospacing="1"/>
        <w:jc w:val="left"/>
        <w:rPr>
          <w:rFonts w:ascii="宋体" w:eastAsia="宋体" w:hAnsi="宋体" w:cs="宋体"/>
          <w:kern w:val="0"/>
          <w:sz w:val="24"/>
          <w:szCs w:val="24"/>
        </w:rPr>
      </w:pPr>
      <w:r w:rsidRPr="009F3302">
        <w:rPr>
          <w:rFonts w:ascii="宋体" w:eastAsia="宋体" w:hAnsi="宋体" w:cs="宋体"/>
          <w:kern w:val="0"/>
          <w:sz w:val="24"/>
          <w:szCs w:val="24"/>
        </w:rPr>
        <w:lastRenderedPageBreak/>
        <w:t>当然，我们可以再来</w:t>
      </w:r>
      <w:proofErr w:type="gramStart"/>
      <w:r w:rsidRPr="009F3302">
        <w:rPr>
          <w:rFonts w:ascii="宋体" w:eastAsia="宋体" w:hAnsi="宋体" w:cs="宋体"/>
          <w:kern w:val="0"/>
          <w:sz w:val="24"/>
          <w:szCs w:val="24"/>
        </w:rPr>
        <w:t>看一道</w:t>
      </w:r>
      <w:proofErr w:type="gramEnd"/>
      <w:r w:rsidRPr="009F3302">
        <w:rPr>
          <w:rFonts w:ascii="宋体" w:eastAsia="宋体" w:hAnsi="宋体" w:cs="宋体"/>
          <w:kern w:val="0"/>
          <w:sz w:val="24"/>
          <w:szCs w:val="24"/>
        </w:rPr>
        <w:t xml:space="preserve"> </w:t>
      </w:r>
      <w:hyperlink r:id="rId61" w:tgtFrame="_blank" w:history="1">
        <w:r w:rsidRPr="009F3302">
          <w:rPr>
            <w:rFonts w:ascii="宋体" w:eastAsia="宋体" w:hAnsi="宋体" w:cs="宋体"/>
            <w:color w:val="0000FF"/>
            <w:kern w:val="0"/>
            <w:sz w:val="24"/>
            <w:szCs w:val="24"/>
            <w:u w:val="single"/>
          </w:rPr>
          <w:t>《JPA 规范与 ORM 框架之间的关系是怎样的呢？》</w:t>
        </w:r>
      </w:hyperlink>
      <w:r w:rsidRPr="009F3302">
        <w:rPr>
          <w:rFonts w:ascii="宋体" w:eastAsia="宋体" w:hAnsi="宋体" w:cs="宋体"/>
          <w:kern w:val="0"/>
          <w:sz w:val="24"/>
          <w:szCs w:val="24"/>
        </w:rPr>
        <w:t xml:space="preserve"> 。这个问题，我</w:t>
      </w:r>
      <w:proofErr w:type="gramStart"/>
      <w:r w:rsidRPr="009F3302">
        <w:rPr>
          <w:rFonts w:ascii="宋体" w:eastAsia="宋体" w:hAnsi="宋体" w:cs="宋体"/>
          <w:kern w:val="0"/>
          <w:sz w:val="24"/>
          <w:szCs w:val="24"/>
        </w:rPr>
        <w:t>倒是问</w:t>
      </w:r>
      <w:proofErr w:type="gramEnd"/>
      <w:r w:rsidRPr="009F3302">
        <w:rPr>
          <w:rFonts w:ascii="宋体" w:eastAsia="宋体" w:hAnsi="宋体" w:cs="宋体"/>
          <w:kern w:val="0"/>
          <w:sz w:val="24"/>
          <w:szCs w:val="24"/>
        </w:rPr>
        <w:t>过面试的候选人，哈哈</w:t>
      </w:r>
      <w:proofErr w:type="gramStart"/>
      <w:r w:rsidRPr="009F3302">
        <w:rPr>
          <w:rFonts w:ascii="宋体" w:eastAsia="宋体" w:hAnsi="宋体" w:cs="宋体"/>
          <w:kern w:val="0"/>
          <w:sz w:val="24"/>
          <w:szCs w:val="24"/>
        </w:rPr>
        <w:t>哈哈</w:t>
      </w:r>
      <w:proofErr w:type="gramEnd"/>
      <w:r w:rsidRPr="009F3302">
        <w:rPr>
          <w:rFonts w:ascii="宋体" w:eastAsia="宋体" w:hAnsi="宋体" w:cs="宋体"/>
          <w:kern w:val="0"/>
          <w:sz w:val="24"/>
          <w:szCs w:val="24"/>
        </w:rPr>
        <w:t>。</w:t>
      </w:r>
    </w:p>
    <w:p w:rsidR="005750F5" w:rsidRPr="005750F5" w:rsidRDefault="005750F5" w:rsidP="005750F5">
      <w:pPr>
        <w:pStyle w:val="1"/>
      </w:pPr>
      <w:r w:rsidRPr="005750F5">
        <w:t xml:space="preserve">精尽 Spring 学习指南 </w:t>
      </w:r>
    </w:p>
    <w:p w:rsidR="005750F5" w:rsidRPr="005750F5" w:rsidRDefault="005750F5" w:rsidP="005750F5">
      <w:pPr>
        <w:pStyle w:val="2"/>
      </w:pPr>
      <w:r w:rsidRPr="005750F5">
        <w:t>1. 视频</w:t>
      </w:r>
    </w:p>
    <w:p w:rsidR="005750F5" w:rsidRPr="005750F5" w:rsidRDefault="005750F5" w:rsidP="005750F5">
      <w:pPr>
        <w:widowControl/>
        <w:spacing w:before="100" w:beforeAutospacing="1" w:after="100" w:afterAutospacing="1"/>
        <w:jc w:val="left"/>
        <w:rPr>
          <w:rFonts w:ascii="宋体" w:eastAsia="宋体" w:hAnsi="宋体" w:cs="宋体"/>
          <w:kern w:val="0"/>
          <w:sz w:val="24"/>
          <w:szCs w:val="24"/>
        </w:rPr>
      </w:pPr>
      <w:r w:rsidRPr="005750F5">
        <w:rPr>
          <w:rFonts w:ascii="宋体" w:eastAsia="宋体" w:hAnsi="宋体" w:cs="宋体" w:hint="eastAsia"/>
          <w:kern w:val="0"/>
          <w:sz w:val="24"/>
          <w:szCs w:val="24"/>
        </w:rPr>
        <w:t>😈</w:t>
      </w:r>
      <w:r w:rsidRPr="005750F5">
        <w:rPr>
          <w:rFonts w:ascii="宋体" w:eastAsia="宋体" w:hAnsi="宋体" w:cs="宋体"/>
          <w:kern w:val="0"/>
          <w:sz w:val="24"/>
          <w:szCs w:val="24"/>
        </w:rPr>
        <w:t xml:space="preserve"> 记得</w:t>
      </w:r>
      <w:proofErr w:type="gramStart"/>
      <w:r w:rsidRPr="005750F5">
        <w:rPr>
          <w:rFonts w:ascii="宋体" w:eastAsia="宋体" w:hAnsi="宋体" w:cs="宋体"/>
          <w:kern w:val="0"/>
          <w:sz w:val="24"/>
          <w:szCs w:val="24"/>
        </w:rPr>
        <w:t>艿艿</w:t>
      </w:r>
      <w:proofErr w:type="gramEnd"/>
      <w:r w:rsidRPr="005750F5">
        <w:rPr>
          <w:rFonts w:ascii="宋体" w:eastAsia="宋体" w:hAnsi="宋体" w:cs="宋体"/>
          <w:kern w:val="0"/>
          <w:sz w:val="24"/>
          <w:szCs w:val="24"/>
        </w:rPr>
        <w:t>当年学习 Spring ，还是看的马士兵老师的。</w:t>
      </w:r>
      <w:proofErr w:type="gramStart"/>
      <w:r w:rsidRPr="005750F5">
        <w:rPr>
          <w:rFonts w:ascii="宋体" w:eastAsia="宋体" w:hAnsi="宋体" w:cs="宋体"/>
          <w:kern w:val="0"/>
          <w:sz w:val="24"/>
          <w:szCs w:val="24"/>
        </w:rPr>
        <w:t>有握爪的</w:t>
      </w:r>
      <w:proofErr w:type="gramEnd"/>
      <w:r w:rsidRPr="005750F5">
        <w:rPr>
          <w:rFonts w:ascii="宋体" w:eastAsia="宋体" w:hAnsi="宋体" w:cs="宋体"/>
          <w:kern w:val="0"/>
          <w:sz w:val="24"/>
          <w:szCs w:val="24"/>
        </w:rPr>
        <w:t>同学么？嘻嘻。</w:t>
      </w:r>
    </w:p>
    <w:p w:rsidR="005750F5" w:rsidRPr="005750F5" w:rsidRDefault="005750F5" w:rsidP="005750F5">
      <w:pPr>
        <w:widowControl/>
        <w:numPr>
          <w:ilvl w:val="0"/>
          <w:numId w:val="77"/>
        </w:numPr>
        <w:spacing w:before="100" w:beforeAutospacing="1" w:after="100" w:afterAutospacing="1"/>
        <w:jc w:val="left"/>
        <w:rPr>
          <w:rFonts w:ascii="宋体" w:eastAsia="宋体" w:hAnsi="宋体" w:cs="宋体"/>
          <w:kern w:val="0"/>
          <w:sz w:val="24"/>
          <w:szCs w:val="24"/>
        </w:rPr>
      </w:pPr>
      <w:r w:rsidRPr="005750F5">
        <w:rPr>
          <w:rFonts w:ascii="宋体" w:eastAsia="宋体" w:hAnsi="宋体" w:cs="宋体"/>
          <w:kern w:val="0"/>
          <w:sz w:val="24"/>
          <w:szCs w:val="24"/>
        </w:rPr>
        <w:t xml:space="preserve">布丁狼 </w:t>
      </w:r>
      <w:hyperlink r:id="rId62" w:tgtFrame="_blank" w:history="1">
        <w:r w:rsidRPr="005750F5">
          <w:rPr>
            <w:rFonts w:ascii="宋体" w:eastAsia="宋体" w:hAnsi="宋体" w:cs="宋体"/>
            <w:color w:val="0000FF"/>
            <w:kern w:val="0"/>
            <w:sz w:val="24"/>
            <w:szCs w:val="24"/>
            <w:u w:val="single"/>
          </w:rPr>
          <w:t>《Java 大神之路（第八季 Spring5）》</w:t>
        </w:r>
      </w:hyperlink>
      <w:r w:rsidRPr="005750F5">
        <w:rPr>
          <w:rFonts w:ascii="宋体" w:eastAsia="宋体" w:hAnsi="宋体" w:cs="宋体"/>
          <w:kern w:val="0"/>
          <w:sz w:val="24"/>
          <w:szCs w:val="24"/>
        </w:rPr>
        <w:t xml:space="preserve"> 一共有 57P 。声音有点小…</w:t>
      </w:r>
    </w:p>
    <w:p w:rsidR="005750F5" w:rsidRPr="005750F5" w:rsidRDefault="005750F5" w:rsidP="005750F5">
      <w:pPr>
        <w:widowControl/>
        <w:numPr>
          <w:ilvl w:val="0"/>
          <w:numId w:val="77"/>
        </w:numPr>
        <w:spacing w:before="100" w:beforeAutospacing="1" w:after="100" w:afterAutospacing="1"/>
        <w:jc w:val="left"/>
        <w:rPr>
          <w:rFonts w:ascii="宋体" w:eastAsia="宋体" w:hAnsi="宋体" w:cs="宋体"/>
          <w:kern w:val="0"/>
          <w:sz w:val="24"/>
          <w:szCs w:val="24"/>
        </w:rPr>
      </w:pPr>
      <w:r w:rsidRPr="005750F5">
        <w:rPr>
          <w:rFonts w:ascii="宋体" w:eastAsia="宋体" w:hAnsi="宋体" w:cs="宋体"/>
          <w:kern w:val="0"/>
          <w:sz w:val="24"/>
          <w:szCs w:val="24"/>
        </w:rPr>
        <w:t xml:space="preserve">尚硅谷 </w:t>
      </w:r>
      <w:hyperlink r:id="rId63" w:tgtFrame="_blank" w:history="1">
        <w:r w:rsidRPr="005750F5">
          <w:rPr>
            <w:rFonts w:ascii="宋体" w:eastAsia="宋体" w:hAnsi="宋体" w:cs="宋体"/>
            <w:color w:val="0000FF"/>
            <w:kern w:val="0"/>
            <w:sz w:val="24"/>
            <w:szCs w:val="24"/>
            <w:u w:val="single"/>
          </w:rPr>
          <w:t>《Spring4 视频教程》</w:t>
        </w:r>
      </w:hyperlink>
      <w:r w:rsidRPr="005750F5">
        <w:rPr>
          <w:rFonts w:ascii="宋体" w:eastAsia="宋体" w:hAnsi="宋体" w:cs="宋体"/>
          <w:kern w:val="0"/>
          <w:sz w:val="24"/>
          <w:szCs w:val="24"/>
        </w:rPr>
        <w:t xml:space="preserve"> 一共有 36P 。</w:t>
      </w:r>
    </w:p>
    <w:p w:rsidR="005750F5" w:rsidRPr="005750F5" w:rsidRDefault="005750F5" w:rsidP="005750F5">
      <w:pPr>
        <w:widowControl/>
        <w:numPr>
          <w:ilvl w:val="0"/>
          <w:numId w:val="77"/>
        </w:numPr>
        <w:spacing w:before="100" w:beforeAutospacing="1" w:after="100" w:afterAutospacing="1"/>
        <w:jc w:val="left"/>
        <w:rPr>
          <w:rFonts w:ascii="宋体" w:eastAsia="宋体" w:hAnsi="宋体" w:cs="宋体"/>
          <w:kern w:val="0"/>
          <w:sz w:val="24"/>
          <w:szCs w:val="24"/>
        </w:rPr>
      </w:pPr>
      <w:proofErr w:type="gramStart"/>
      <w:r w:rsidRPr="005750F5">
        <w:rPr>
          <w:rFonts w:ascii="宋体" w:eastAsia="宋体" w:hAnsi="宋体" w:cs="宋体"/>
          <w:kern w:val="0"/>
          <w:sz w:val="24"/>
          <w:szCs w:val="24"/>
        </w:rPr>
        <w:t>传智播客</w:t>
      </w:r>
      <w:proofErr w:type="gramEnd"/>
      <w:r w:rsidRPr="005750F5">
        <w:rPr>
          <w:rFonts w:ascii="宋体" w:eastAsia="宋体" w:hAnsi="宋体" w:cs="宋体"/>
          <w:kern w:val="0"/>
          <w:sz w:val="24"/>
          <w:szCs w:val="24"/>
        </w:rPr>
        <w:t xml:space="preserve"> </w:t>
      </w:r>
      <w:hyperlink r:id="rId64" w:tgtFrame="_blank" w:history="1">
        <w:r w:rsidRPr="005750F5">
          <w:rPr>
            <w:rFonts w:ascii="宋体" w:eastAsia="宋体" w:hAnsi="宋体" w:cs="宋体"/>
            <w:color w:val="0000FF"/>
            <w:kern w:val="0"/>
            <w:sz w:val="24"/>
            <w:szCs w:val="24"/>
            <w:u w:val="single"/>
          </w:rPr>
          <w:t>《Spring3 框架》</w:t>
        </w:r>
      </w:hyperlink>
      <w:r w:rsidRPr="005750F5">
        <w:rPr>
          <w:rFonts w:ascii="宋体" w:eastAsia="宋体" w:hAnsi="宋体" w:cs="宋体"/>
          <w:kern w:val="0"/>
          <w:sz w:val="24"/>
          <w:szCs w:val="24"/>
        </w:rPr>
        <w:t xml:space="preserve"> 一共有 87P 。</w:t>
      </w:r>
    </w:p>
    <w:p w:rsidR="005750F5" w:rsidRPr="005750F5" w:rsidRDefault="005750F5" w:rsidP="005750F5">
      <w:pPr>
        <w:widowControl/>
        <w:numPr>
          <w:ilvl w:val="0"/>
          <w:numId w:val="77"/>
        </w:numPr>
        <w:spacing w:before="100" w:beforeAutospacing="1" w:after="100" w:afterAutospacing="1"/>
        <w:jc w:val="left"/>
        <w:rPr>
          <w:rFonts w:ascii="宋体" w:eastAsia="宋体" w:hAnsi="宋体" w:cs="宋体"/>
          <w:kern w:val="0"/>
          <w:sz w:val="24"/>
          <w:szCs w:val="24"/>
        </w:rPr>
      </w:pPr>
      <w:r w:rsidRPr="005750F5">
        <w:rPr>
          <w:rFonts w:ascii="宋体" w:eastAsia="宋体" w:hAnsi="宋体" w:cs="宋体"/>
          <w:kern w:val="0"/>
          <w:sz w:val="24"/>
          <w:szCs w:val="24"/>
        </w:rPr>
        <w:t xml:space="preserve">moocer </w:t>
      </w:r>
      <w:hyperlink r:id="rId65" w:tgtFrame="_blank" w:history="1">
        <w:r w:rsidRPr="005750F5">
          <w:rPr>
            <w:rFonts w:ascii="宋体" w:eastAsia="宋体" w:hAnsi="宋体" w:cs="宋体"/>
            <w:color w:val="0000FF"/>
            <w:kern w:val="0"/>
            <w:sz w:val="24"/>
            <w:szCs w:val="24"/>
            <w:u w:val="single"/>
          </w:rPr>
          <w:t>《Spring 入门篇》</w:t>
        </w:r>
      </w:hyperlink>
      <w:r w:rsidRPr="005750F5">
        <w:rPr>
          <w:rFonts w:ascii="宋体" w:eastAsia="宋体" w:hAnsi="宋体" w:cs="宋体"/>
          <w:kern w:val="0"/>
          <w:sz w:val="24"/>
          <w:szCs w:val="24"/>
        </w:rPr>
        <w:t xml:space="preserve"> 一共 7 小时，侧重 Spring IoC 和 AOP 。</w:t>
      </w:r>
    </w:p>
    <w:p w:rsidR="005750F5" w:rsidRPr="005750F5" w:rsidRDefault="005750F5" w:rsidP="005750F5">
      <w:pPr>
        <w:widowControl/>
        <w:numPr>
          <w:ilvl w:val="0"/>
          <w:numId w:val="77"/>
        </w:numPr>
        <w:spacing w:before="100" w:beforeAutospacing="1" w:after="100" w:afterAutospacing="1"/>
        <w:jc w:val="left"/>
        <w:rPr>
          <w:rFonts w:ascii="宋体" w:eastAsia="宋体" w:hAnsi="宋体" w:cs="宋体"/>
          <w:kern w:val="0"/>
          <w:sz w:val="24"/>
          <w:szCs w:val="24"/>
        </w:rPr>
      </w:pPr>
      <w:r w:rsidRPr="005750F5">
        <w:rPr>
          <w:rFonts w:ascii="宋体" w:eastAsia="宋体" w:hAnsi="宋体" w:cs="宋体"/>
          <w:kern w:val="0"/>
          <w:sz w:val="24"/>
          <w:szCs w:val="24"/>
        </w:rPr>
        <w:t xml:space="preserve">apollo_0001 </w:t>
      </w:r>
      <w:hyperlink r:id="rId66" w:tgtFrame="_blank" w:history="1">
        <w:r w:rsidRPr="005750F5">
          <w:rPr>
            <w:rFonts w:ascii="宋体" w:eastAsia="宋体" w:hAnsi="宋体" w:cs="宋体"/>
            <w:color w:val="0000FF"/>
            <w:kern w:val="0"/>
            <w:sz w:val="24"/>
            <w:szCs w:val="24"/>
            <w:u w:val="single"/>
          </w:rPr>
          <w:t>《探秘 Spring AOP》</w:t>
        </w:r>
      </w:hyperlink>
      <w:r w:rsidRPr="005750F5">
        <w:rPr>
          <w:rFonts w:ascii="宋体" w:eastAsia="宋体" w:hAnsi="宋体" w:cs="宋体"/>
          <w:kern w:val="0"/>
          <w:sz w:val="24"/>
          <w:szCs w:val="24"/>
        </w:rPr>
        <w:t xml:space="preserve"> 一共 2 小时 30 分钟，侧重 Spring AOP 。</w:t>
      </w:r>
    </w:p>
    <w:p w:rsidR="005750F5" w:rsidRPr="005750F5" w:rsidRDefault="005750F5" w:rsidP="005750F5">
      <w:pPr>
        <w:widowControl/>
        <w:numPr>
          <w:ilvl w:val="0"/>
          <w:numId w:val="77"/>
        </w:numPr>
        <w:spacing w:before="100" w:beforeAutospacing="1" w:after="100" w:afterAutospacing="1"/>
        <w:jc w:val="left"/>
        <w:rPr>
          <w:rFonts w:ascii="宋体" w:eastAsia="宋体" w:hAnsi="宋体" w:cs="宋体"/>
          <w:kern w:val="0"/>
          <w:sz w:val="24"/>
          <w:szCs w:val="24"/>
        </w:rPr>
      </w:pPr>
      <w:r w:rsidRPr="005750F5">
        <w:rPr>
          <w:rFonts w:ascii="宋体" w:eastAsia="宋体" w:hAnsi="宋体" w:cs="宋体"/>
          <w:kern w:val="0"/>
          <w:sz w:val="24"/>
          <w:szCs w:val="24"/>
        </w:rPr>
        <w:t xml:space="preserve">慕_神 </w:t>
      </w:r>
      <w:hyperlink r:id="rId67" w:tgtFrame="_blank" w:history="1">
        <w:r w:rsidRPr="005750F5">
          <w:rPr>
            <w:rFonts w:ascii="宋体" w:eastAsia="宋体" w:hAnsi="宋体" w:cs="宋体"/>
            <w:color w:val="0000FF"/>
            <w:kern w:val="0"/>
            <w:sz w:val="24"/>
            <w:szCs w:val="24"/>
            <w:u w:val="single"/>
          </w:rPr>
          <w:t>《Spring 事务管理》</w:t>
        </w:r>
      </w:hyperlink>
      <w:r w:rsidRPr="005750F5">
        <w:rPr>
          <w:rFonts w:ascii="宋体" w:eastAsia="宋体" w:hAnsi="宋体" w:cs="宋体"/>
          <w:kern w:val="0"/>
          <w:sz w:val="24"/>
          <w:szCs w:val="24"/>
        </w:rPr>
        <w:t xml:space="preserve"> 一共 2 小时，侧重 Spring Transaction 。</w:t>
      </w:r>
    </w:p>
    <w:p w:rsidR="005750F5" w:rsidRPr="005750F5" w:rsidRDefault="005750F5" w:rsidP="005750F5">
      <w:pPr>
        <w:widowControl/>
        <w:spacing w:before="100" w:beforeAutospacing="1" w:after="100" w:afterAutospacing="1"/>
        <w:jc w:val="left"/>
        <w:rPr>
          <w:rFonts w:ascii="宋体" w:eastAsia="宋体" w:hAnsi="宋体" w:cs="宋体"/>
          <w:kern w:val="0"/>
          <w:sz w:val="24"/>
          <w:szCs w:val="24"/>
        </w:rPr>
      </w:pPr>
      <w:r w:rsidRPr="005750F5">
        <w:rPr>
          <w:rFonts w:ascii="宋体" w:eastAsia="宋体" w:hAnsi="宋体" w:cs="宋体"/>
          <w:kern w:val="0"/>
          <w:sz w:val="24"/>
          <w:szCs w:val="24"/>
        </w:rPr>
        <w:t>上述的视频，是</w:t>
      </w:r>
      <w:proofErr w:type="gramStart"/>
      <w:r w:rsidRPr="005750F5">
        <w:rPr>
          <w:rFonts w:ascii="宋体" w:eastAsia="宋体" w:hAnsi="宋体" w:cs="宋体"/>
          <w:kern w:val="0"/>
          <w:sz w:val="24"/>
          <w:szCs w:val="24"/>
        </w:rPr>
        <w:t>艿艿</w:t>
      </w:r>
      <w:proofErr w:type="gramEnd"/>
      <w:r w:rsidRPr="005750F5">
        <w:rPr>
          <w:rFonts w:ascii="宋体" w:eastAsia="宋体" w:hAnsi="宋体" w:cs="宋体"/>
          <w:kern w:val="0"/>
          <w:sz w:val="24"/>
          <w:szCs w:val="24"/>
        </w:rPr>
        <w:t>翻了下目前大家看的比较多的视频，利益无关哈。</w:t>
      </w:r>
    </w:p>
    <w:p w:rsidR="005750F5" w:rsidRPr="005750F5" w:rsidRDefault="005750F5" w:rsidP="005750F5">
      <w:pPr>
        <w:widowControl/>
        <w:spacing w:before="100" w:beforeAutospacing="1" w:after="100" w:afterAutospacing="1"/>
        <w:jc w:val="left"/>
        <w:rPr>
          <w:rFonts w:ascii="宋体" w:eastAsia="宋体" w:hAnsi="宋体" w:cs="宋体"/>
          <w:kern w:val="0"/>
          <w:sz w:val="24"/>
          <w:szCs w:val="24"/>
        </w:rPr>
      </w:pPr>
      <w:r w:rsidRPr="005750F5">
        <w:rPr>
          <w:rFonts w:ascii="宋体" w:eastAsia="宋体" w:hAnsi="宋体" w:cs="宋体"/>
          <w:kern w:val="0"/>
          <w:sz w:val="24"/>
          <w:szCs w:val="24"/>
        </w:rPr>
        <w:t>虽然现在 Spring Boot 给我们带来了非常便利的搭建开发环境的方式，但是</w:t>
      </w:r>
      <w:proofErr w:type="gramStart"/>
      <w:r w:rsidRPr="005750F5">
        <w:rPr>
          <w:rFonts w:ascii="宋体" w:eastAsia="宋体" w:hAnsi="宋体" w:cs="宋体"/>
          <w:kern w:val="0"/>
          <w:sz w:val="24"/>
          <w:szCs w:val="24"/>
        </w:rPr>
        <w:t>艿艿</w:t>
      </w:r>
      <w:proofErr w:type="gramEnd"/>
      <w:r w:rsidRPr="005750F5">
        <w:rPr>
          <w:rFonts w:ascii="宋体" w:eastAsia="宋体" w:hAnsi="宋体" w:cs="宋体"/>
          <w:kern w:val="0"/>
          <w:sz w:val="24"/>
          <w:szCs w:val="24"/>
        </w:rPr>
        <w:t>的态度，希望大家能对 Spring 本身能够有比较深入的理解。知其然，知其所以然。这是技术的态度，也是让我们能够走的更远的基础。</w:t>
      </w:r>
    </w:p>
    <w:p w:rsidR="005750F5" w:rsidRPr="005750F5" w:rsidRDefault="005750F5" w:rsidP="005750F5">
      <w:pPr>
        <w:pStyle w:val="2"/>
      </w:pPr>
      <w:r w:rsidRPr="005750F5">
        <w:t>2. 书籍</w:t>
      </w:r>
    </w:p>
    <w:p w:rsidR="005750F5" w:rsidRPr="005750F5" w:rsidRDefault="005750F5" w:rsidP="005750F5">
      <w:pPr>
        <w:widowControl/>
        <w:spacing w:before="100" w:beforeAutospacing="1" w:after="100" w:afterAutospacing="1"/>
        <w:jc w:val="left"/>
        <w:rPr>
          <w:rFonts w:ascii="宋体" w:eastAsia="宋体" w:hAnsi="宋体" w:cs="宋体"/>
          <w:kern w:val="0"/>
          <w:sz w:val="24"/>
          <w:szCs w:val="24"/>
        </w:rPr>
      </w:pPr>
      <w:hyperlink r:id="rId68" w:tgtFrame="_blank" w:history="1">
        <w:r w:rsidRPr="005750F5">
          <w:rPr>
            <w:rFonts w:ascii="宋体" w:eastAsia="宋体" w:hAnsi="宋体" w:cs="宋体"/>
            <w:color w:val="0000FF"/>
            <w:kern w:val="0"/>
            <w:sz w:val="24"/>
            <w:szCs w:val="24"/>
            <w:u w:val="single"/>
          </w:rPr>
          <w:t>《Spring 书单整理》</w:t>
        </w:r>
      </w:hyperlink>
    </w:p>
    <w:p w:rsidR="005750F5" w:rsidRPr="005750F5" w:rsidRDefault="005750F5" w:rsidP="005750F5">
      <w:pPr>
        <w:widowControl/>
        <w:numPr>
          <w:ilvl w:val="0"/>
          <w:numId w:val="78"/>
        </w:numPr>
        <w:spacing w:before="100" w:beforeAutospacing="1" w:after="100" w:afterAutospacing="1"/>
        <w:jc w:val="left"/>
        <w:rPr>
          <w:rFonts w:ascii="宋体" w:eastAsia="宋体" w:hAnsi="宋体" w:cs="宋体"/>
          <w:kern w:val="0"/>
          <w:sz w:val="24"/>
          <w:szCs w:val="24"/>
        </w:rPr>
      </w:pPr>
      <w:hyperlink r:id="rId69" w:tgtFrame="_blank" w:history="1">
        <w:r w:rsidRPr="005750F5">
          <w:rPr>
            <w:rFonts w:ascii="宋体" w:eastAsia="宋体" w:hAnsi="宋体" w:cs="宋体"/>
            <w:color w:val="0000FF"/>
            <w:kern w:val="0"/>
            <w:sz w:val="24"/>
            <w:szCs w:val="24"/>
            <w:u w:val="single"/>
          </w:rPr>
          <w:t>《Spring 实战（第4版）》</w:t>
        </w:r>
      </w:hyperlink>
      <w:r w:rsidRPr="005750F5">
        <w:rPr>
          <w:rFonts w:ascii="宋体" w:eastAsia="宋体" w:hAnsi="宋体" w:cs="宋体"/>
          <w:kern w:val="0"/>
          <w:sz w:val="24"/>
          <w:szCs w:val="24"/>
        </w:rPr>
        <w:t xml:space="preserve"> 豆瓣评分：8.3 ，</w:t>
      </w:r>
      <w:proofErr w:type="gramStart"/>
      <w:r w:rsidRPr="005750F5">
        <w:rPr>
          <w:rFonts w:ascii="宋体" w:eastAsia="宋体" w:hAnsi="宋体" w:cs="宋体"/>
          <w:kern w:val="0"/>
          <w:sz w:val="24"/>
          <w:szCs w:val="24"/>
        </w:rPr>
        <w:t>艿艿</w:t>
      </w:r>
      <w:proofErr w:type="gramEnd"/>
      <w:r w:rsidRPr="005750F5">
        <w:rPr>
          <w:rFonts w:ascii="宋体" w:eastAsia="宋体" w:hAnsi="宋体" w:cs="宋体"/>
          <w:kern w:val="0"/>
          <w:sz w:val="24"/>
          <w:szCs w:val="24"/>
        </w:rPr>
        <w:t>当年入门 Spring 的书，翻烂了。</w:t>
      </w:r>
    </w:p>
    <w:p w:rsidR="005750F5" w:rsidRPr="005750F5" w:rsidRDefault="005750F5" w:rsidP="005750F5">
      <w:pPr>
        <w:widowControl/>
        <w:numPr>
          <w:ilvl w:val="0"/>
          <w:numId w:val="78"/>
        </w:numPr>
        <w:spacing w:before="100" w:beforeAutospacing="1" w:after="100" w:afterAutospacing="1"/>
        <w:jc w:val="left"/>
        <w:rPr>
          <w:rFonts w:ascii="宋体" w:eastAsia="宋体" w:hAnsi="宋体" w:cs="宋体"/>
          <w:kern w:val="0"/>
          <w:sz w:val="24"/>
          <w:szCs w:val="24"/>
        </w:rPr>
      </w:pPr>
      <w:hyperlink r:id="rId70" w:tgtFrame="_blank" w:history="1">
        <w:r w:rsidRPr="005750F5">
          <w:rPr>
            <w:rFonts w:ascii="宋体" w:eastAsia="宋体" w:hAnsi="宋体" w:cs="宋体"/>
            <w:color w:val="0000FF"/>
            <w:kern w:val="0"/>
            <w:sz w:val="24"/>
            <w:szCs w:val="24"/>
            <w:u w:val="single"/>
          </w:rPr>
          <w:t>《Spring 揭秘》</w:t>
        </w:r>
      </w:hyperlink>
      <w:r w:rsidRPr="005750F5">
        <w:rPr>
          <w:rFonts w:ascii="宋体" w:eastAsia="宋体" w:hAnsi="宋体" w:cs="宋体"/>
          <w:kern w:val="0"/>
          <w:sz w:val="24"/>
          <w:szCs w:val="24"/>
        </w:rPr>
        <w:t xml:space="preserve"> 豆瓣评分：9.0 ，zhisheng 学习 Spring 的书，虽然 Spring 版本比较老，但是不妨碍我们理解 Spring 。</w:t>
      </w:r>
    </w:p>
    <w:p w:rsidR="005750F5" w:rsidRPr="005750F5" w:rsidRDefault="005750F5" w:rsidP="005750F5">
      <w:pPr>
        <w:widowControl/>
        <w:numPr>
          <w:ilvl w:val="0"/>
          <w:numId w:val="78"/>
        </w:numPr>
        <w:spacing w:before="100" w:beforeAutospacing="1" w:after="100" w:afterAutospacing="1"/>
        <w:jc w:val="left"/>
        <w:rPr>
          <w:rFonts w:ascii="宋体" w:eastAsia="宋体" w:hAnsi="宋体" w:cs="宋体"/>
          <w:kern w:val="0"/>
          <w:sz w:val="24"/>
          <w:szCs w:val="24"/>
        </w:rPr>
      </w:pPr>
      <w:r w:rsidRPr="005750F5">
        <w:rPr>
          <w:rFonts w:ascii="宋体" w:eastAsia="宋体" w:hAnsi="宋体" w:cs="宋体"/>
          <w:kern w:val="0"/>
          <w:sz w:val="24"/>
          <w:szCs w:val="24"/>
        </w:rPr>
        <w:t xml:space="preserve">陈雄华/林开雄/文建国 </w:t>
      </w:r>
      <w:hyperlink r:id="rId71" w:tgtFrame="_blank" w:history="1">
        <w:r w:rsidRPr="005750F5">
          <w:rPr>
            <w:rFonts w:ascii="宋体" w:eastAsia="宋体" w:hAnsi="宋体" w:cs="宋体"/>
            <w:color w:val="0000FF"/>
            <w:kern w:val="0"/>
            <w:sz w:val="24"/>
            <w:szCs w:val="24"/>
            <w:u w:val="single"/>
          </w:rPr>
          <w:t>《精通Spring 4.x》</w:t>
        </w:r>
      </w:hyperlink>
      <w:r w:rsidRPr="005750F5">
        <w:rPr>
          <w:rFonts w:ascii="宋体" w:eastAsia="宋体" w:hAnsi="宋体" w:cs="宋体"/>
          <w:kern w:val="0"/>
          <w:sz w:val="24"/>
          <w:szCs w:val="24"/>
        </w:rPr>
        <w:t xml:space="preserve"> 豆瓣评分 8.2 分，很厚，799 页。</w:t>
      </w:r>
    </w:p>
    <w:p w:rsidR="005750F5" w:rsidRPr="005750F5" w:rsidRDefault="005750F5" w:rsidP="005750F5">
      <w:pPr>
        <w:widowControl/>
        <w:numPr>
          <w:ilvl w:val="0"/>
          <w:numId w:val="78"/>
        </w:numPr>
        <w:spacing w:before="100" w:beforeAutospacing="1" w:after="100" w:afterAutospacing="1"/>
        <w:jc w:val="left"/>
        <w:rPr>
          <w:rFonts w:ascii="宋体" w:eastAsia="宋体" w:hAnsi="宋体" w:cs="宋体"/>
          <w:kern w:val="0"/>
          <w:sz w:val="24"/>
          <w:szCs w:val="24"/>
        </w:rPr>
      </w:pPr>
      <w:hyperlink r:id="rId72" w:tgtFrame="_blank" w:history="1">
        <w:r w:rsidRPr="005750F5">
          <w:rPr>
            <w:rFonts w:ascii="宋体" w:eastAsia="宋体" w:hAnsi="宋体" w:cs="宋体"/>
            <w:color w:val="0000FF"/>
            <w:kern w:val="0"/>
            <w:sz w:val="24"/>
            <w:szCs w:val="24"/>
            <w:u w:val="single"/>
          </w:rPr>
          <w:t>《Spring 源码深度解析》</w:t>
        </w:r>
      </w:hyperlink>
      <w:r w:rsidRPr="005750F5">
        <w:rPr>
          <w:rFonts w:ascii="宋体" w:eastAsia="宋体" w:hAnsi="宋体" w:cs="宋体"/>
          <w:kern w:val="0"/>
          <w:sz w:val="24"/>
          <w:szCs w:val="24"/>
        </w:rPr>
        <w:t xml:space="preserve"> 豆瓣评分：6.6 ，</w:t>
      </w:r>
      <w:proofErr w:type="gramStart"/>
      <w:r w:rsidRPr="005750F5">
        <w:rPr>
          <w:rFonts w:ascii="宋体" w:eastAsia="宋体" w:hAnsi="宋体" w:cs="宋体"/>
          <w:kern w:val="0"/>
          <w:sz w:val="24"/>
          <w:szCs w:val="24"/>
        </w:rPr>
        <w:t>艿艿</w:t>
      </w:r>
      <w:proofErr w:type="gramEnd"/>
      <w:r w:rsidRPr="005750F5">
        <w:rPr>
          <w:rFonts w:ascii="宋体" w:eastAsia="宋体" w:hAnsi="宋体" w:cs="宋体"/>
          <w:kern w:val="0"/>
          <w:sz w:val="24"/>
          <w:szCs w:val="24"/>
        </w:rPr>
        <w:t>当时撸 Spring 源码，翻了好几遍，认为评分低了，还是很值得推荐的。</w:t>
      </w:r>
    </w:p>
    <w:p w:rsidR="005750F5" w:rsidRPr="005750F5" w:rsidRDefault="005750F5" w:rsidP="005750F5">
      <w:pPr>
        <w:widowControl/>
        <w:numPr>
          <w:ilvl w:val="0"/>
          <w:numId w:val="78"/>
        </w:numPr>
        <w:spacing w:before="100" w:beforeAutospacing="1" w:after="100" w:afterAutospacing="1"/>
        <w:jc w:val="left"/>
        <w:rPr>
          <w:rFonts w:ascii="宋体" w:eastAsia="宋体" w:hAnsi="宋体" w:cs="宋体"/>
          <w:kern w:val="0"/>
          <w:sz w:val="24"/>
          <w:szCs w:val="24"/>
        </w:rPr>
      </w:pPr>
      <w:hyperlink r:id="rId73" w:tgtFrame="_blank" w:history="1">
        <w:r w:rsidRPr="005750F5">
          <w:rPr>
            <w:rFonts w:ascii="宋体" w:eastAsia="宋体" w:hAnsi="宋体" w:cs="宋体"/>
            <w:color w:val="0000FF"/>
            <w:kern w:val="0"/>
            <w:sz w:val="24"/>
            <w:szCs w:val="24"/>
            <w:u w:val="single"/>
          </w:rPr>
          <w:t>《Spring 技术内幕》</w:t>
        </w:r>
      </w:hyperlink>
      <w:r w:rsidRPr="005750F5">
        <w:rPr>
          <w:rFonts w:ascii="宋体" w:eastAsia="宋体" w:hAnsi="宋体" w:cs="宋体"/>
          <w:kern w:val="0"/>
          <w:sz w:val="24"/>
          <w:szCs w:val="24"/>
        </w:rPr>
        <w:t xml:space="preserve"> 豆瓣评分 5.8 ，也是 Spring 源码相关，</w:t>
      </w:r>
      <w:proofErr w:type="gramStart"/>
      <w:r w:rsidRPr="005750F5">
        <w:rPr>
          <w:rFonts w:ascii="宋体" w:eastAsia="宋体" w:hAnsi="宋体" w:cs="宋体"/>
          <w:kern w:val="0"/>
          <w:sz w:val="24"/>
          <w:szCs w:val="24"/>
        </w:rPr>
        <w:t>艿艿</w:t>
      </w:r>
      <w:proofErr w:type="gramEnd"/>
      <w:r w:rsidRPr="005750F5">
        <w:rPr>
          <w:rFonts w:ascii="宋体" w:eastAsia="宋体" w:hAnsi="宋体" w:cs="宋体"/>
          <w:kern w:val="0"/>
          <w:sz w:val="24"/>
          <w:szCs w:val="24"/>
        </w:rPr>
        <w:t>当年也买过，没读完~</w:t>
      </w:r>
    </w:p>
    <w:p w:rsidR="005750F5" w:rsidRPr="005750F5" w:rsidRDefault="005750F5" w:rsidP="005750F5">
      <w:pPr>
        <w:pStyle w:val="2"/>
      </w:pPr>
      <w:r w:rsidRPr="005750F5">
        <w:t>3. 文章</w:t>
      </w:r>
    </w:p>
    <w:p w:rsidR="005750F5" w:rsidRPr="005750F5" w:rsidRDefault="005750F5" w:rsidP="005750F5">
      <w:pPr>
        <w:widowControl/>
        <w:numPr>
          <w:ilvl w:val="0"/>
          <w:numId w:val="79"/>
        </w:numPr>
        <w:spacing w:before="100" w:beforeAutospacing="1" w:after="100" w:afterAutospacing="1"/>
        <w:jc w:val="left"/>
        <w:rPr>
          <w:rFonts w:ascii="宋体" w:eastAsia="宋体" w:hAnsi="宋体" w:cs="宋体"/>
          <w:kern w:val="0"/>
          <w:sz w:val="24"/>
          <w:szCs w:val="24"/>
        </w:rPr>
      </w:pPr>
      <w:hyperlink r:id="rId74" w:tgtFrame="_blank" w:history="1">
        <w:r w:rsidRPr="005750F5">
          <w:rPr>
            <w:rFonts w:ascii="宋体" w:eastAsia="宋体" w:hAnsi="宋体" w:cs="宋体"/>
            <w:color w:val="0000FF"/>
            <w:kern w:val="0"/>
            <w:sz w:val="24"/>
            <w:szCs w:val="24"/>
            <w:u w:val="single"/>
          </w:rPr>
          <w:t>《Spring 框架的设计理念与设计模式分析》</w:t>
        </w:r>
      </w:hyperlink>
    </w:p>
    <w:p w:rsidR="005750F5" w:rsidRPr="005750F5" w:rsidRDefault="005750F5" w:rsidP="005750F5">
      <w:pPr>
        <w:widowControl/>
        <w:numPr>
          <w:ilvl w:val="0"/>
          <w:numId w:val="79"/>
        </w:numPr>
        <w:spacing w:before="100" w:beforeAutospacing="1" w:after="100" w:afterAutospacing="1"/>
        <w:jc w:val="left"/>
        <w:rPr>
          <w:rFonts w:ascii="宋体" w:eastAsia="宋体" w:hAnsi="宋体" w:cs="宋体"/>
          <w:kern w:val="0"/>
          <w:sz w:val="24"/>
          <w:szCs w:val="24"/>
        </w:rPr>
      </w:pPr>
      <w:hyperlink r:id="rId75" w:tgtFrame="_blank" w:history="1">
        <w:r w:rsidRPr="005750F5">
          <w:rPr>
            <w:rFonts w:ascii="宋体" w:eastAsia="宋体" w:hAnsi="宋体" w:cs="宋体"/>
            <w:color w:val="0000FF"/>
            <w:kern w:val="0"/>
            <w:sz w:val="24"/>
            <w:szCs w:val="24"/>
            <w:u w:val="single"/>
          </w:rPr>
          <w:t>《超全面 Spring 复习总结笔记》</w:t>
        </w:r>
      </w:hyperlink>
    </w:p>
    <w:p w:rsidR="005750F5" w:rsidRPr="005750F5" w:rsidRDefault="005750F5" w:rsidP="005750F5">
      <w:pPr>
        <w:widowControl/>
        <w:spacing w:beforeAutospacing="1" w:after="100" w:afterAutospacing="1"/>
        <w:ind w:left="1440"/>
        <w:jc w:val="left"/>
        <w:rPr>
          <w:rFonts w:ascii="宋体" w:eastAsia="宋体" w:hAnsi="宋体" w:cs="宋体"/>
          <w:kern w:val="0"/>
          <w:sz w:val="24"/>
          <w:szCs w:val="24"/>
        </w:rPr>
      </w:pPr>
      <w:proofErr w:type="gramStart"/>
      <w:r w:rsidRPr="005750F5">
        <w:rPr>
          <w:rFonts w:ascii="宋体" w:eastAsia="宋体" w:hAnsi="宋体" w:cs="宋体"/>
          <w:kern w:val="0"/>
          <w:sz w:val="24"/>
          <w:szCs w:val="24"/>
        </w:rPr>
        <w:t>艿艿</w:t>
      </w:r>
      <w:proofErr w:type="gramEnd"/>
      <w:r w:rsidRPr="005750F5">
        <w:rPr>
          <w:rFonts w:ascii="宋体" w:eastAsia="宋体" w:hAnsi="宋体" w:cs="宋体"/>
          <w:kern w:val="0"/>
          <w:sz w:val="24"/>
          <w:szCs w:val="24"/>
        </w:rPr>
        <w:t>说：推荐这篇文章的原因不是这篇文章写的多好，而是希望我们，在每次之后，我们要去整理总结，即使是简单的笔记，也值得输出。</w:t>
      </w:r>
    </w:p>
    <w:p w:rsidR="005750F5" w:rsidRPr="005750F5" w:rsidRDefault="005750F5" w:rsidP="005750F5">
      <w:pPr>
        <w:widowControl/>
        <w:spacing w:before="100" w:beforeAutospacing="1" w:afterAutospacing="1"/>
        <w:ind w:left="1440"/>
        <w:jc w:val="left"/>
        <w:rPr>
          <w:rFonts w:ascii="宋体" w:eastAsia="宋体" w:hAnsi="宋体" w:cs="宋体"/>
          <w:kern w:val="0"/>
          <w:sz w:val="24"/>
          <w:szCs w:val="24"/>
        </w:rPr>
      </w:pPr>
      <w:r w:rsidRPr="005750F5">
        <w:rPr>
          <w:rFonts w:ascii="宋体" w:eastAsia="宋体" w:hAnsi="宋体" w:cs="宋体"/>
          <w:kern w:val="0"/>
          <w:sz w:val="24"/>
          <w:szCs w:val="24"/>
        </w:rPr>
        <w:t>生活的节奏很快，学习之后，总会淡忘。通过文字，能让我们更快的回忆起来。</w:t>
      </w:r>
    </w:p>
    <w:p w:rsidR="005750F5" w:rsidRPr="005750F5" w:rsidRDefault="005750F5" w:rsidP="005750F5">
      <w:pPr>
        <w:widowControl/>
        <w:numPr>
          <w:ilvl w:val="0"/>
          <w:numId w:val="79"/>
        </w:numPr>
        <w:spacing w:before="100" w:beforeAutospacing="1" w:after="100" w:afterAutospacing="1"/>
        <w:jc w:val="left"/>
        <w:rPr>
          <w:rFonts w:ascii="宋体" w:eastAsia="宋体" w:hAnsi="宋体" w:cs="宋体"/>
          <w:kern w:val="0"/>
          <w:sz w:val="24"/>
          <w:szCs w:val="24"/>
        </w:rPr>
      </w:pPr>
      <w:hyperlink r:id="rId76" w:tgtFrame="_blank" w:history="1">
        <w:r w:rsidRPr="005750F5">
          <w:rPr>
            <w:rFonts w:ascii="宋体" w:eastAsia="宋体" w:hAnsi="宋体" w:cs="宋体"/>
            <w:color w:val="0000FF"/>
            <w:kern w:val="0"/>
            <w:sz w:val="24"/>
            <w:szCs w:val="24"/>
            <w:u w:val="single"/>
          </w:rPr>
          <w:t>《彻底征服 Spring AOP 之理论篇》</w:t>
        </w:r>
      </w:hyperlink>
    </w:p>
    <w:p w:rsidR="005750F5" w:rsidRPr="005750F5" w:rsidRDefault="005750F5" w:rsidP="005750F5">
      <w:pPr>
        <w:widowControl/>
        <w:numPr>
          <w:ilvl w:val="0"/>
          <w:numId w:val="79"/>
        </w:numPr>
        <w:spacing w:before="100" w:beforeAutospacing="1" w:after="100" w:afterAutospacing="1"/>
        <w:jc w:val="left"/>
        <w:rPr>
          <w:rFonts w:ascii="宋体" w:eastAsia="宋体" w:hAnsi="宋体" w:cs="宋体"/>
          <w:kern w:val="0"/>
          <w:sz w:val="24"/>
          <w:szCs w:val="24"/>
        </w:rPr>
      </w:pPr>
      <w:hyperlink r:id="rId77" w:tgtFrame="_blank" w:history="1">
        <w:r w:rsidRPr="005750F5">
          <w:rPr>
            <w:rFonts w:ascii="宋体" w:eastAsia="宋体" w:hAnsi="宋体" w:cs="宋体"/>
            <w:color w:val="0000FF"/>
            <w:kern w:val="0"/>
            <w:sz w:val="24"/>
            <w:szCs w:val="24"/>
            <w:u w:val="single"/>
          </w:rPr>
          <w:t>《彻底征服 Spring AOP 之实战篇》</w:t>
        </w:r>
      </w:hyperlink>
    </w:p>
    <w:p w:rsidR="005750F5" w:rsidRPr="005750F5" w:rsidRDefault="005750F5" w:rsidP="005750F5">
      <w:pPr>
        <w:widowControl/>
        <w:numPr>
          <w:ilvl w:val="0"/>
          <w:numId w:val="79"/>
        </w:numPr>
        <w:spacing w:before="100" w:beforeAutospacing="1" w:after="100" w:afterAutospacing="1"/>
        <w:jc w:val="left"/>
        <w:rPr>
          <w:rFonts w:ascii="宋体" w:eastAsia="宋体" w:hAnsi="宋体" w:cs="宋体"/>
          <w:kern w:val="0"/>
          <w:sz w:val="24"/>
          <w:szCs w:val="24"/>
        </w:rPr>
      </w:pPr>
      <w:hyperlink r:id="rId78" w:anchor="rd" w:tgtFrame="_blank" w:history="1">
        <w:r w:rsidRPr="005750F5">
          <w:rPr>
            <w:rFonts w:ascii="宋体" w:eastAsia="宋体" w:hAnsi="宋体" w:cs="宋体"/>
            <w:color w:val="0000FF"/>
            <w:kern w:val="0"/>
            <w:sz w:val="24"/>
            <w:szCs w:val="24"/>
            <w:u w:val="single"/>
          </w:rPr>
          <w:t>《可能是最漂亮的 Spring 事务管理详解》</w:t>
        </w:r>
      </w:hyperlink>
    </w:p>
    <w:p w:rsidR="005750F5" w:rsidRPr="005750F5" w:rsidRDefault="005750F5" w:rsidP="005750F5">
      <w:pPr>
        <w:widowControl/>
        <w:numPr>
          <w:ilvl w:val="0"/>
          <w:numId w:val="79"/>
        </w:numPr>
        <w:spacing w:before="100" w:beforeAutospacing="1" w:after="100" w:afterAutospacing="1"/>
        <w:jc w:val="left"/>
        <w:rPr>
          <w:rFonts w:ascii="宋体" w:eastAsia="宋体" w:hAnsi="宋体" w:cs="宋体"/>
          <w:kern w:val="0"/>
          <w:sz w:val="24"/>
          <w:szCs w:val="24"/>
        </w:rPr>
      </w:pPr>
      <w:hyperlink r:id="rId79" w:tgtFrame="_blank" w:history="1">
        <w:r w:rsidRPr="005750F5">
          <w:rPr>
            <w:rFonts w:ascii="宋体" w:eastAsia="宋体" w:hAnsi="宋体" w:cs="宋体"/>
            <w:color w:val="0000FF"/>
            <w:kern w:val="0"/>
            <w:sz w:val="24"/>
            <w:szCs w:val="24"/>
            <w:u w:val="single"/>
          </w:rPr>
          <w:t>《Spring 事务管理 － 编程式事务、声明式事务》</w:t>
        </w:r>
      </w:hyperlink>
    </w:p>
    <w:p w:rsidR="005750F5" w:rsidRPr="005750F5" w:rsidRDefault="005750F5" w:rsidP="005750F5">
      <w:pPr>
        <w:widowControl/>
        <w:spacing w:before="100" w:beforeAutospacing="1" w:after="100" w:afterAutospacing="1"/>
        <w:jc w:val="left"/>
        <w:rPr>
          <w:rFonts w:ascii="宋体" w:eastAsia="宋体" w:hAnsi="宋体" w:cs="宋体"/>
          <w:kern w:val="0"/>
          <w:sz w:val="24"/>
          <w:szCs w:val="24"/>
        </w:rPr>
      </w:pPr>
      <w:r w:rsidRPr="005750F5">
        <w:rPr>
          <w:rFonts w:ascii="宋体" w:eastAsia="宋体" w:hAnsi="宋体" w:cs="宋体"/>
          <w:kern w:val="0"/>
          <w:sz w:val="24"/>
          <w:szCs w:val="24"/>
        </w:rPr>
        <w:t>如果胖友有看到合适的文章，也可以推荐给我哟。</w:t>
      </w:r>
    </w:p>
    <w:p w:rsidR="00036A88" w:rsidRPr="00036A88" w:rsidRDefault="00036A88" w:rsidP="00036A88">
      <w:pPr>
        <w:widowControl/>
        <w:spacing w:before="100" w:beforeAutospacing="1" w:after="100" w:afterAutospacing="1"/>
        <w:jc w:val="left"/>
        <w:outlineLvl w:val="0"/>
        <w:rPr>
          <w:rFonts w:ascii="宋体" w:eastAsia="宋体" w:hAnsi="宋体" w:cs="宋体"/>
          <w:b/>
          <w:bCs/>
          <w:kern w:val="36"/>
          <w:sz w:val="48"/>
          <w:szCs w:val="48"/>
        </w:rPr>
      </w:pPr>
      <w:r w:rsidRPr="00036A88">
        <w:rPr>
          <w:rFonts w:ascii="宋体" w:eastAsia="宋体" w:hAnsi="宋体" w:cs="宋体"/>
          <w:b/>
          <w:bCs/>
          <w:kern w:val="36"/>
          <w:sz w:val="48"/>
          <w:szCs w:val="48"/>
        </w:rPr>
        <w:t xml:space="preserve">精尽 Spring 源码分析 —— 调试环境搭建 </w:t>
      </w:r>
    </w:p>
    <w:p w:rsidR="00036A88" w:rsidRPr="00036A88" w:rsidRDefault="00036A88" w:rsidP="00036A88">
      <w:pPr>
        <w:pStyle w:val="2"/>
      </w:pPr>
      <w:r w:rsidRPr="00036A88">
        <w:t>1. 依赖工具</w:t>
      </w:r>
    </w:p>
    <w:p w:rsidR="00036A88" w:rsidRPr="00036A88" w:rsidRDefault="00036A88" w:rsidP="00036A88">
      <w:pPr>
        <w:widowControl/>
        <w:numPr>
          <w:ilvl w:val="0"/>
          <w:numId w:val="80"/>
        </w:numPr>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Gradle</w:t>
      </w:r>
    </w:p>
    <w:p w:rsidR="00036A88" w:rsidRPr="00036A88" w:rsidRDefault="00036A88" w:rsidP="00036A88">
      <w:pPr>
        <w:widowControl/>
        <w:numPr>
          <w:ilvl w:val="0"/>
          <w:numId w:val="80"/>
        </w:numPr>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Git</w:t>
      </w:r>
    </w:p>
    <w:p w:rsidR="00036A88" w:rsidRPr="00036A88" w:rsidRDefault="00036A88" w:rsidP="00036A88">
      <w:pPr>
        <w:widowControl/>
        <w:numPr>
          <w:ilvl w:val="0"/>
          <w:numId w:val="80"/>
        </w:numPr>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JDK1.8+</w:t>
      </w:r>
    </w:p>
    <w:p w:rsidR="00036A88" w:rsidRPr="00036A88" w:rsidRDefault="00036A88" w:rsidP="00036A88">
      <w:pPr>
        <w:widowControl/>
        <w:numPr>
          <w:ilvl w:val="0"/>
          <w:numId w:val="80"/>
        </w:numPr>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IntelliJ IDEA</w:t>
      </w:r>
    </w:p>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笔者目前使用的系统版本是 macOS Mojave 10.14 。所以，如果胖友是 Windows 环境，胖到一些问题，请在星球给我留言。</w:t>
      </w:r>
    </w:p>
    <w:p w:rsidR="00036A88" w:rsidRPr="00036A88" w:rsidRDefault="00036A88" w:rsidP="00036A88">
      <w:pPr>
        <w:widowControl/>
        <w:spacing w:beforeAutospacing="1" w:after="100" w:afterAutospacing="1"/>
        <w:jc w:val="left"/>
        <w:rPr>
          <w:rFonts w:ascii="宋体" w:eastAsia="宋体" w:hAnsi="宋体" w:cs="宋体"/>
          <w:kern w:val="0"/>
          <w:sz w:val="24"/>
          <w:szCs w:val="24"/>
        </w:rPr>
      </w:pPr>
      <w:proofErr w:type="gramStart"/>
      <w:r w:rsidRPr="00036A88">
        <w:rPr>
          <w:rFonts w:ascii="宋体" w:eastAsia="宋体" w:hAnsi="宋体" w:cs="宋体"/>
          <w:kern w:val="0"/>
          <w:sz w:val="24"/>
          <w:szCs w:val="24"/>
        </w:rPr>
        <w:t>懵</w:t>
      </w:r>
      <w:proofErr w:type="gramEnd"/>
      <w:r w:rsidRPr="00036A88">
        <w:rPr>
          <w:rFonts w:ascii="宋体" w:eastAsia="宋体" w:hAnsi="宋体" w:cs="宋体"/>
          <w:kern w:val="0"/>
          <w:sz w:val="24"/>
          <w:szCs w:val="24"/>
        </w:rPr>
        <w:t>逼的</w:t>
      </w:r>
      <w:proofErr w:type="gramStart"/>
      <w:r w:rsidRPr="00036A88">
        <w:rPr>
          <w:rFonts w:ascii="宋体" w:eastAsia="宋体" w:hAnsi="宋体" w:cs="宋体"/>
          <w:kern w:val="0"/>
          <w:sz w:val="24"/>
          <w:szCs w:val="24"/>
        </w:rPr>
        <w:t>艿艿</w:t>
      </w:r>
      <w:proofErr w:type="gramEnd"/>
      <w:r w:rsidRPr="00036A88">
        <w:rPr>
          <w:rFonts w:ascii="宋体" w:eastAsia="宋体" w:hAnsi="宋体" w:cs="宋体"/>
          <w:kern w:val="0"/>
          <w:sz w:val="24"/>
          <w:szCs w:val="24"/>
        </w:rPr>
        <w:t>：根据现在收到的信息，貌似主要是 Windows 环境会搭建失败。如果胖</w:t>
      </w:r>
      <w:proofErr w:type="gramStart"/>
      <w:r w:rsidRPr="00036A88">
        <w:rPr>
          <w:rFonts w:ascii="宋体" w:eastAsia="宋体" w:hAnsi="宋体" w:cs="宋体"/>
          <w:kern w:val="0"/>
          <w:sz w:val="24"/>
          <w:szCs w:val="24"/>
        </w:rPr>
        <w:t>友真的</w:t>
      </w:r>
      <w:proofErr w:type="gramEnd"/>
      <w:r w:rsidRPr="00036A88">
        <w:rPr>
          <w:rFonts w:ascii="宋体" w:eastAsia="宋体" w:hAnsi="宋体" w:cs="宋体"/>
          <w:kern w:val="0"/>
          <w:sz w:val="24"/>
          <w:szCs w:val="24"/>
        </w:rPr>
        <w:t>搭建不起来，建议可以先新建一个项目，搭建一个 Spring Demo 来调试。</w:t>
      </w:r>
    </w:p>
    <w:p w:rsidR="00036A88" w:rsidRPr="00036A88" w:rsidRDefault="00036A88" w:rsidP="00036A88">
      <w:pPr>
        <w:widowControl/>
        <w:spacing w:before="100" w:beforeAutospacing="1" w:afterAutospacing="1"/>
        <w:jc w:val="left"/>
        <w:rPr>
          <w:rFonts w:ascii="宋体" w:eastAsia="宋体" w:hAnsi="宋体" w:cs="宋体"/>
          <w:kern w:val="0"/>
          <w:sz w:val="24"/>
          <w:szCs w:val="24"/>
        </w:rPr>
      </w:pPr>
      <w:r w:rsidRPr="00036A88">
        <w:rPr>
          <w:rFonts w:ascii="宋体" w:eastAsia="宋体" w:hAnsi="宋体" w:cs="宋体" w:hint="eastAsia"/>
          <w:kern w:val="0"/>
          <w:sz w:val="24"/>
          <w:szCs w:val="24"/>
        </w:rPr>
        <w:t>😈</w:t>
      </w:r>
      <w:r w:rsidRPr="00036A88">
        <w:rPr>
          <w:rFonts w:ascii="宋体" w:eastAsia="宋体" w:hAnsi="宋体" w:cs="宋体"/>
          <w:kern w:val="0"/>
          <w:sz w:val="24"/>
          <w:szCs w:val="24"/>
        </w:rPr>
        <w:t xml:space="preserve"> 总之，我们的目的是，</w:t>
      </w:r>
      <w:proofErr w:type="gramStart"/>
      <w:r w:rsidRPr="00036A88">
        <w:rPr>
          <w:rFonts w:ascii="宋体" w:eastAsia="宋体" w:hAnsi="宋体" w:cs="宋体"/>
          <w:kern w:val="0"/>
          <w:sz w:val="24"/>
          <w:szCs w:val="24"/>
        </w:rPr>
        <w:t>一定一定一定</w:t>
      </w:r>
      <w:proofErr w:type="gramEnd"/>
      <w:r w:rsidRPr="00036A88">
        <w:rPr>
          <w:rFonts w:ascii="宋体" w:eastAsia="宋体" w:hAnsi="宋体" w:cs="宋体"/>
          <w:kern w:val="0"/>
          <w:sz w:val="24"/>
          <w:szCs w:val="24"/>
        </w:rPr>
        <w:t>要调试。酱紫，才能更好的阅读 Spring 的代码。</w:t>
      </w:r>
    </w:p>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 xml:space="preserve">另外，本文参考官方提供的文档 </w:t>
      </w:r>
      <w:hyperlink r:id="rId80" w:tgtFrame="_blank" w:history="1">
        <w:r w:rsidRPr="00036A88">
          <w:rPr>
            <w:rFonts w:ascii="宋体" w:eastAsia="宋体" w:hAnsi="宋体" w:cs="宋体"/>
            <w:color w:val="0000FF"/>
            <w:kern w:val="0"/>
            <w:sz w:val="24"/>
            <w:szCs w:val="24"/>
            <w:u w:val="single"/>
          </w:rPr>
          <w:t>《import-into-idea》</w:t>
        </w:r>
      </w:hyperlink>
      <w:r w:rsidRPr="00036A88">
        <w:rPr>
          <w:rFonts w:ascii="宋体" w:eastAsia="宋体" w:hAnsi="宋体" w:cs="宋体"/>
          <w:kern w:val="0"/>
          <w:sz w:val="24"/>
          <w:szCs w:val="24"/>
        </w:rPr>
        <w:t xml:space="preserve"> 。</w:t>
      </w:r>
    </w:p>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补充说明 1 ：IntelliJ IDEA 请使用 2018 版本，之前有胖友反馈搭建不起来，因为 IDEA 版本过低。</w:t>
      </w:r>
    </w:p>
    <w:p w:rsidR="00036A88" w:rsidRPr="00036A88" w:rsidRDefault="00036A88" w:rsidP="00036A88">
      <w:pPr>
        <w:pStyle w:val="2"/>
      </w:pPr>
      <w:r w:rsidRPr="00036A88">
        <w:lastRenderedPageBreak/>
        <w:t>2. 源码拉取</w:t>
      </w:r>
    </w:p>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 xml:space="preserve">从官方仓库 </w:t>
      </w:r>
      <w:hyperlink r:id="rId81" w:tgtFrame="_blank" w:history="1">
        <w:r w:rsidRPr="00036A88">
          <w:rPr>
            <w:rFonts w:ascii="宋体" w:eastAsia="宋体" w:hAnsi="宋体" w:cs="宋体"/>
            <w:color w:val="0000FF"/>
            <w:kern w:val="0"/>
            <w:sz w:val="24"/>
            <w:szCs w:val="24"/>
            <w:u w:val="single"/>
          </w:rPr>
          <w:t>https://github.com/spring-projects/spring-framework</w:t>
        </w:r>
      </w:hyperlink>
      <w:r w:rsidRPr="00036A88">
        <w:rPr>
          <w:rFonts w:ascii="宋体" w:eastAsia="宋体" w:hAnsi="宋体" w:cs="宋体"/>
          <w:kern w:val="0"/>
          <w:sz w:val="24"/>
          <w:szCs w:val="24"/>
        </w:rPr>
        <w:t xml:space="preserve"> Fork 出属于自己的仓库。</w:t>
      </w:r>
    </w:p>
    <w:p w:rsidR="00036A88" w:rsidRPr="00036A88" w:rsidRDefault="00036A88" w:rsidP="00036A88">
      <w:pPr>
        <w:widowControl/>
        <w:numPr>
          <w:ilvl w:val="0"/>
          <w:numId w:val="81"/>
        </w:numPr>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为什么要 Fork ？既然开始阅读、调试源码，我们可能会写一些注释，有了自己的仓库，可以进行自由的提交。</w:t>
      </w:r>
      <w:r w:rsidRPr="00036A88">
        <w:rPr>
          <w:rFonts w:ascii="宋体" w:eastAsia="宋体" w:hAnsi="宋体" w:cs="宋体" w:hint="eastAsia"/>
          <w:kern w:val="0"/>
          <w:sz w:val="24"/>
          <w:szCs w:val="24"/>
        </w:rPr>
        <w:t>😈</w:t>
      </w:r>
    </w:p>
    <w:p w:rsidR="00036A88" w:rsidRPr="00036A88" w:rsidRDefault="00036A88" w:rsidP="00036A88">
      <w:pPr>
        <w:widowControl/>
        <w:numPr>
          <w:ilvl w:val="0"/>
          <w:numId w:val="81"/>
        </w:numPr>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本文使用的 Spring 版本为 5.1.1.BUILD-SNAPSHOT 。</w:t>
      </w:r>
    </w:p>
    <w:p w:rsidR="00036A88" w:rsidRPr="00036A88" w:rsidRDefault="00036A88" w:rsidP="00036A88">
      <w:pPr>
        <w:widowControl/>
        <w:numPr>
          <w:ilvl w:val="0"/>
          <w:numId w:val="81"/>
        </w:numPr>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使用 IntelliJ IDEA 从 Fork 出来的仓库拉取代码。因为 Spring 项目比较大，从仓库中拉取代码的时间会比较长。</w:t>
      </w:r>
    </w:p>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 xml:space="preserve">拉取完成后，Gradle 会开始自动 </w:t>
      </w:r>
      <w:r w:rsidRPr="00036A88">
        <w:rPr>
          <w:rFonts w:ascii="宋体" w:eastAsia="宋体" w:hAnsi="宋体" w:cs="宋体"/>
          <w:b/>
          <w:bCs/>
          <w:kern w:val="0"/>
          <w:sz w:val="24"/>
          <w:szCs w:val="24"/>
        </w:rPr>
        <w:t>Build</w:t>
      </w:r>
      <w:r w:rsidRPr="00036A88">
        <w:rPr>
          <w:rFonts w:ascii="宋体" w:eastAsia="宋体" w:hAnsi="宋体" w:cs="宋体"/>
          <w:kern w:val="0"/>
          <w:sz w:val="24"/>
          <w:szCs w:val="24"/>
        </w:rPr>
        <w:t xml:space="preserve"> 项目。因为 Build 的过程中，会下载非常多的依赖，请耐心等待。</w:t>
      </w:r>
    </w:p>
    <w:p w:rsidR="00036A88" w:rsidRPr="00036A88" w:rsidRDefault="00036A88" w:rsidP="00036A88">
      <w:pPr>
        <w:widowControl/>
        <w:numPr>
          <w:ilvl w:val="0"/>
          <w:numId w:val="82"/>
        </w:numPr>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hint="eastAsia"/>
          <w:kern w:val="0"/>
          <w:sz w:val="24"/>
          <w:szCs w:val="24"/>
        </w:rPr>
        <w:t>😈</w:t>
      </w:r>
      <w:r w:rsidRPr="00036A88">
        <w:rPr>
          <w:rFonts w:ascii="宋体" w:eastAsia="宋体" w:hAnsi="宋体" w:cs="宋体"/>
          <w:kern w:val="0"/>
          <w:sz w:val="24"/>
          <w:szCs w:val="24"/>
        </w:rPr>
        <w:t xml:space="preserve"> 不过笔者有点不太确定，Gradle 是否会自动 </w:t>
      </w:r>
      <w:r w:rsidRPr="00036A88">
        <w:rPr>
          <w:rFonts w:ascii="宋体" w:eastAsia="宋体" w:hAnsi="宋体" w:cs="宋体"/>
          <w:b/>
          <w:bCs/>
          <w:kern w:val="0"/>
          <w:sz w:val="24"/>
          <w:szCs w:val="24"/>
        </w:rPr>
        <w:t>Build</w:t>
      </w:r>
      <w:r w:rsidRPr="00036A88">
        <w:rPr>
          <w:rFonts w:ascii="宋体" w:eastAsia="宋体" w:hAnsi="宋体" w:cs="宋体"/>
          <w:kern w:val="0"/>
          <w:sz w:val="24"/>
          <w:szCs w:val="24"/>
        </w:rPr>
        <w:t xml:space="preserve"> 项目，反正我的会。如果此处碰到问题，请给我留言。</w:t>
      </w:r>
    </w:p>
    <w:p w:rsidR="00036A88" w:rsidRPr="00036A88" w:rsidRDefault="00036A88" w:rsidP="00036A88">
      <w:pPr>
        <w:pStyle w:val="2"/>
      </w:pPr>
      <w:r w:rsidRPr="00036A88">
        <w:t xml:space="preserve">3. 预编译 </w:t>
      </w:r>
      <w:r w:rsidRPr="00036A88">
        <w:rPr>
          <w:sz w:val="24"/>
          <w:szCs w:val="24"/>
        </w:rPr>
        <w:t>spring-oxm</w:t>
      </w:r>
      <w:r w:rsidRPr="00036A88">
        <w:t xml:space="preserve"> 项目</w:t>
      </w:r>
    </w:p>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打开 IDEA Terminal ，输入如下命令，预编译 spring-oxm 项目：</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0"/>
      </w:tblGrid>
      <w:tr w:rsidR="00036A88" w:rsidRPr="00036A88" w:rsidTr="00036A88">
        <w:trPr>
          <w:tblCellSpacing w:w="15" w:type="dxa"/>
        </w:trPr>
        <w:tc>
          <w:tcPr>
            <w:tcW w:w="0" w:type="auto"/>
            <w:vAlign w:val="center"/>
            <w:hideMark/>
          </w:tcPr>
          <w:p w:rsidR="00036A88" w:rsidRPr="00036A88" w:rsidRDefault="00036A88" w:rsidP="00036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6A88">
              <w:rPr>
                <w:rFonts w:ascii="宋体" w:eastAsia="宋体" w:hAnsi="宋体" w:cs="宋体"/>
                <w:kern w:val="0"/>
                <w:sz w:val="24"/>
                <w:szCs w:val="24"/>
              </w:rPr>
              <w:t>./gradlew :spring-oxm:compileTestJava</w:t>
            </w:r>
          </w:p>
        </w:tc>
      </w:tr>
    </w:tbl>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当看到 BUILD SUCCESSFUL ，说明编译成功。</w:t>
      </w:r>
    </w:p>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hint="eastAsia"/>
          <w:kern w:val="0"/>
          <w:sz w:val="24"/>
          <w:szCs w:val="24"/>
        </w:rPr>
        <w:t>😈</w:t>
      </w:r>
      <w:r w:rsidRPr="00036A88">
        <w:rPr>
          <w:rFonts w:ascii="宋体" w:eastAsia="宋体" w:hAnsi="宋体" w:cs="宋体"/>
          <w:kern w:val="0"/>
          <w:sz w:val="24"/>
          <w:szCs w:val="24"/>
        </w:rPr>
        <w:t xml:space="preserve"> 另外，笔者有点不确定，Gradle 在上面已经自动</w:t>
      </w:r>
      <w:del w:id="0" w:author="Unknown">
        <w:r w:rsidRPr="00036A88">
          <w:rPr>
            <w:rFonts w:ascii="宋体" w:eastAsia="宋体" w:hAnsi="宋体" w:cs="宋体"/>
            <w:kern w:val="0"/>
            <w:sz w:val="24"/>
            <w:szCs w:val="24"/>
          </w:rPr>
          <w:delText xml:space="preserve"> </w:delText>
        </w:r>
        <w:r w:rsidRPr="00036A88">
          <w:rPr>
            <w:rFonts w:ascii="宋体" w:eastAsia="宋体" w:hAnsi="宋体" w:cs="宋体"/>
            <w:b/>
            <w:bCs/>
            <w:kern w:val="0"/>
            <w:sz w:val="24"/>
            <w:szCs w:val="24"/>
          </w:rPr>
          <w:delText>Build</w:delText>
        </w:r>
        <w:r w:rsidRPr="00036A88">
          <w:rPr>
            <w:rFonts w:ascii="宋体" w:eastAsia="宋体" w:hAnsi="宋体" w:cs="宋体"/>
            <w:kern w:val="0"/>
            <w:sz w:val="24"/>
            <w:szCs w:val="24"/>
          </w:rPr>
          <w:delText xml:space="preserve"> 项目，这个步骤是否还需要。但是笔者不熟悉 Gradle 的机制，官方文档又要求这么做，所以做下也没什么影响。哈哈哈哈</w:delText>
        </w:r>
      </w:del>
      <w:r w:rsidRPr="00036A88">
        <w:rPr>
          <w:rFonts w:ascii="宋体" w:eastAsia="宋体" w:hAnsi="宋体" w:cs="宋体"/>
          <w:kern w:val="0"/>
          <w:sz w:val="24"/>
          <w:szCs w:val="24"/>
        </w:rPr>
        <w:t>。</w:t>
      </w:r>
    </w:p>
    <w:p w:rsidR="00036A88" w:rsidRPr="00036A88" w:rsidRDefault="00036A88" w:rsidP="00036A88">
      <w:pPr>
        <w:widowControl/>
        <w:spacing w:beforeAutospacing="1" w:afterAutospacing="1"/>
        <w:jc w:val="left"/>
        <w:rPr>
          <w:rFonts w:ascii="宋体" w:eastAsia="宋体" w:hAnsi="宋体" w:cs="宋体"/>
          <w:kern w:val="0"/>
          <w:sz w:val="24"/>
          <w:szCs w:val="24"/>
        </w:rPr>
      </w:pPr>
      <w:r w:rsidRPr="00036A88">
        <w:rPr>
          <w:rFonts w:ascii="宋体" w:eastAsia="宋体" w:hAnsi="宋体" w:cs="宋体"/>
          <w:kern w:val="0"/>
          <w:sz w:val="24"/>
          <w:szCs w:val="24"/>
        </w:rPr>
        <w:t>感谢【蝴蝶落于指尖】同学，经过测试，这个是必须的操作。</w:t>
      </w:r>
    </w:p>
    <w:p w:rsidR="00036A88" w:rsidRPr="00036A88" w:rsidRDefault="00036A88" w:rsidP="00036A88">
      <w:pPr>
        <w:pStyle w:val="2"/>
      </w:pPr>
      <w:r w:rsidRPr="00036A88">
        <w:t>4. 运行示例</w:t>
      </w:r>
    </w:p>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在 spring-context 项目中的 src/test/java/example 目录下，已经提供了一些示例。</w:t>
      </w:r>
    </w:p>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① 解析 XML 配置文件成对应的 BeanDefinition 们的流程</w:t>
      </w:r>
    </w:p>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可调试 org.springframework.beans.factory.xml.XmlBeanDefinitionReaderTests 的 #withFreshInputStream() 和 #withImport() 这两个单元测试。</w:t>
      </w:r>
    </w:p>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lastRenderedPageBreak/>
        <w:t>相比来说，后者比前者多了一个 &lt;import /&gt; 标签的解析。当然，XmlBeanDefinitionReaderTests 类中，其它方法也可以简单调试下。</w:t>
      </w:r>
      <w:proofErr w:type="gramStart"/>
      <w:r w:rsidRPr="00036A88">
        <w:rPr>
          <w:rFonts w:ascii="宋体" w:eastAsia="宋体" w:hAnsi="宋体" w:cs="宋体"/>
          <w:kern w:val="0"/>
          <w:sz w:val="24"/>
          <w:szCs w:val="24"/>
        </w:rPr>
        <w:t>看胖友</w:t>
      </w:r>
      <w:proofErr w:type="gramEnd"/>
      <w:r w:rsidRPr="00036A88">
        <w:rPr>
          <w:rFonts w:ascii="宋体" w:eastAsia="宋体" w:hAnsi="宋体" w:cs="宋体"/>
          <w:kern w:val="0"/>
          <w:sz w:val="24"/>
          <w:szCs w:val="24"/>
        </w:rPr>
        <w:t>的兴趣哈。</w:t>
      </w:r>
    </w:p>
    <w:p w:rsidR="00036A88" w:rsidRPr="00036A88" w:rsidRDefault="00036A88" w:rsidP="00036A88">
      <w:pPr>
        <w:widowControl/>
        <w:numPr>
          <w:ilvl w:val="0"/>
          <w:numId w:val="83"/>
        </w:numPr>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#factorySingleton() 方法，</w:t>
      </w:r>
      <w:proofErr w:type="gramStart"/>
      <w:r w:rsidRPr="00036A88">
        <w:rPr>
          <w:rFonts w:ascii="宋体" w:eastAsia="宋体" w:hAnsi="宋体" w:cs="宋体"/>
          <w:kern w:val="0"/>
          <w:sz w:val="24"/>
          <w:szCs w:val="24"/>
        </w:rPr>
        <w:t>单例的</w:t>
      </w:r>
      <w:proofErr w:type="gramEnd"/>
      <w:r w:rsidRPr="00036A88">
        <w:rPr>
          <w:rFonts w:ascii="宋体" w:eastAsia="宋体" w:hAnsi="宋体" w:cs="宋体"/>
          <w:kern w:val="0"/>
          <w:sz w:val="24"/>
          <w:szCs w:val="24"/>
        </w:rPr>
        <w:t xml:space="preserve"> FactoryBean 的单元测试。</w:t>
      </w:r>
    </w:p>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② 加载 Bean 的流程</w:t>
      </w:r>
    </w:p>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可调试 org.springframework.beans.factory.xml.AbstractBeanFactoryTests 这个单元测试类里的方法。</w:t>
      </w:r>
    </w:p>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实际上，AbstractBeanFactoryTests 是一个</w:t>
      </w:r>
      <w:r w:rsidRPr="00036A88">
        <w:rPr>
          <w:rFonts w:ascii="宋体" w:eastAsia="宋体" w:hAnsi="宋体" w:cs="宋体"/>
          <w:b/>
          <w:bCs/>
          <w:kern w:val="0"/>
          <w:sz w:val="24"/>
          <w:szCs w:val="24"/>
        </w:rPr>
        <w:t>抽象</w:t>
      </w:r>
      <w:r w:rsidRPr="00036A88">
        <w:rPr>
          <w:rFonts w:ascii="宋体" w:eastAsia="宋体" w:hAnsi="宋体" w:cs="宋体"/>
          <w:kern w:val="0"/>
          <w:sz w:val="24"/>
          <w:szCs w:val="24"/>
        </w:rPr>
        <w:t>类，所以在运行时，需要选择对应的子类，例如 XmlListableBeanFactoryTests 类。</w:t>
      </w:r>
    </w:p>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③ ClassPathXmlApplicationContext 的流程</w:t>
      </w:r>
    </w:p>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可调试 org.springframework.context.support.ClassPathXmlApplicationContextTests 这个单元测试类里的方法。例如 #testResourceAndInputStream() 方法。</w:t>
      </w:r>
    </w:p>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④ 解析 Properties 配置文件成对应的 BeanDefinition 们的流程</w:t>
      </w:r>
    </w:p>
    <w:p w:rsidR="00036A88" w:rsidRPr="00036A88" w:rsidRDefault="00036A88" w:rsidP="00036A88">
      <w:pPr>
        <w:widowControl/>
        <w:spacing w:beforeAutospacing="1" w:afterAutospacing="1"/>
        <w:jc w:val="left"/>
        <w:rPr>
          <w:rFonts w:ascii="宋体" w:eastAsia="宋体" w:hAnsi="宋体" w:cs="宋体"/>
          <w:kern w:val="0"/>
          <w:sz w:val="24"/>
          <w:szCs w:val="24"/>
        </w:rPr>
      </w:pPr>
      <w:r w:rsidRPr="00036A88">
        <w:rPr>
          <w:rFonts w:ascii="宋体" w:eastAsia="宋体" w:hAnsi="宋体" w:cs="宋体"/>
          <w:kern w:val="0"/>
          <w:sz w:val="24"/>
          <w:szCs w:val="24"/>
        </w:rPr>
        <w:t>选读，实际使用非常少。主要目的是为了更深入的理解 BeanDefinitionReader 的设计。</w:t>
      </w:r>
    </w:p>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b/>
          <w:bCs/>
          <w:kern w:val="0"/>
          <w:sz w:val="24"/>
          <w:szCs w:val="24"/>
        </w:rPr>
        <w:t>可调试</w:t>
      </w:r>
      <w:r w:rsidRPr="00036A88">
        <w:rPr>
          <w:rFonts w:ascii="宋体" w:eastAsia="宋体" w:hAnsi="宋体" w:cs="宋体"/>
          <w:kern w:val="0"/>
          <w:sz w:val="24"/>
          <w:szCs w:val="24"/>
        </w:rPr>
        <w:t xml:space="preserve"> org.springframework.beans.factory.support.PropertiesBeanDefinitionReaderTests 这个单元测试里的方法。</w:t>
      </w:r>
    </w:p>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 xml:space="preserve">另外，也推荐阅读下 </w:t>
      </w:r>
      <w:hyperlink r:id="rId82" w:tgtFrame="_blank" w:history="1">
        <w:r w:rsidRPr="00036A88">
          <w:rPr>
            <w:rFonts w:ascii="宋体" w:eastAsia="宋体" w:hAnsi="宋体" w:cs="宋体"/>
            <w:color w:val="0000FF"/>
            <w:kern w:val="0"/>
            <w:sz w:val="24"/>
            <w:szCs w:val="24"/>
            <w:u w:val="single"/>
          </w:rPr>
          <w:t>《spring beans源码解读之 – BeanDefinition 解析器》</w:t>
        </w:r>
      </w:hyperlink>
      <w:r w:rsidRPr="00036A88">
        <w:rPr>
          <w:rFonts w:ascii="宋体" w:eastAsia="宋体" w:hAnsi="宋体" w:cs="宋体"/>
          <w:kern w:val="0"/>
          <w:sz w:val="24"/>
          <w:szCs w:val="24"/>
        </w:rPr>
        <w:t xml:space="preserve"> 一文。</w:t>
      </w:r>
    </w:p>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⑤ 调试 Spring AOP 相关的流程</w:t>
      </w:r>
    </w:p>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 xml:space="preserve">参见 </w:t>
      </w:r>
      <w:hyperlink r:id="rId83" w:history="1">
        <w:r w:rsidRPr="00036A88">
          <w:rPr>
            <w:rFonts w:ascii="宋体" w:eastAsia="宋体" w:hAnsi="宋体" w:cs="宋体"/>
            <w:color w:val="0000FF"/>
            <w:kern w:val="0"/>
            <w:sz w:val="24"/>
            <w:szCs w:val="24"/>
            <w:u w:val="single"/>
          </w:rPr>
          <w:t>《精尽 Spring 源码分析 —— AOP 源码简单导读》</w:t>
        </w:r>
      </w:hyperlink>
    </w:p>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⑥ 调试 Spring Transaction 相关的流程</w:t>
      </w:r>
    </w:p>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 xml:space="preserve">参见 </w:t>
      </w:r>
      <w:hyperlink r:id="rId84" w:history="1">
        <w:r w:rsidRPr="00036A88">
          <w:rPr>
            <w:rFonts w:ascii="宋体" w:eastAsia="宋体" w:hAnsi="宋体" w:cs="宋体"/>
            <w:color w:val="0000FF"/>
            <w:kern w:val="0"/>
            <w:sz w:val="24"/>
            <w:szCs w:val="24"/>
            <w:u w:val="single"/>
          </w:rPr>
          <w:t>《精尽 Spring 源码分析 —— Transaction 源码简单导读》</w:t>
        </w:r>
      </w:hyperlink>
    </w:p>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⑦ 调试 Spring MVC 相关的流程</w:t>
      </w:r>
    </w:p>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 xml:space="preserve">参见 </w:t>
      </w:r>
      <w:hyperlink r:id="rId85" w:history="1">
        <w:r w:rsidRPr="00036A88">
          <w:rPr>
            <w:rFonts w:ascii="宋体" w:eastAsia="宋体" w:hAnsi="宋体" w:cs="宋体"/>
            <w:color w:val="0000FF"/>
            <w:kern w:val="0"/>
            <w:sz w:val="24"/>
            <w:szCs w:val="24"/>
            <w:u w:val="single"/>
          </w:rPr>
          <w:t>《精尽 Spring MVC 源码分析 —— 调试环境搭建》</w:t>
        </w:r>
      </w:hyperlink>
    </w:p>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⑧ TODO 芋艿，补充一些推荐阅读的示例</w:t>
      </w:r>
    </w:p>
    <w:p w:rsidR="00036A88" w:rsidRPr="00036A88" w:rsidRDefault="00036A88" w:rsidP="00036A88">
      <w:pPr>
        <w:pStyle w:val="2"/>
      </w:pPr>
      <w:r w:rsidRPr="00036A88">
        <w:lastRenderedPageBreak/>
        <w:t>5. 可能碰到的问题</w:t>
      </w:r>
    </w:p>
    <w:p w:rsidR="00036A88" w:rsidRPr="00036A88" w:rsidRDefault="00036A88" w:rsidP="00036A88">
      <w:pPr>
        <w:pStyle w:val="3"/>
      </w:pPr>
      <w:r w:rsidRPr="00036A88">
        <w:t xml:space="preserve">5.1 </w:t>
      </w:r>
      <w:r w:rsidRPr="00036A88">
        <w:t>报</w:t>
      </w:r>
      <w:r w:rsidRPr="00036A88">
        <w:t xml:space="preserve"> InstrumentationSavingAgent </w:t>
      </w:r>
      <w:r w:rsidRPr="00036A88">
        <w:t>不存在的错误</w:t>
      </w:r>
    </w:p>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例如说，在运行 spring-context 项目中的单元测试时，会报 InstrumentationSavingAgent 存在的错误。此时，我们将 spring-context.gradle 修改如下：</w:t>
      </w:r>
    </w:p>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5506700" cy="10953750"/>
            <wp:effectExtent l="0" t="0" r="0" b="0"/>
            <wp:docPr id="10" name="图片 10" descr="`spring-context.gradle` 修改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spring-context.gradle` 修改图"/>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506700" cy="10953750"/>
                    </a:xfrm>
                    <a:prstGeom prst="rect">
                      <a:avLst/>
                    </a:prstGeom>
                    <a:noFill/>
                    <a:ln>
                      <a:noFill/>
                    </a:ln>
                  </pic:spPr>
                </pic:pic>
              </a:graphicData>
            </a:graphic>
          </wp:inline>
        </w:drawing>
      </w:r>
    </w:p>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lastRenderedPageBreak/>
        <w:t xml:space="preserve">修改完成后，Gradle 又会自动 </w:t>
      </w:r>
      <w:r w:rsidRPr="00036A88">
        <w:rPr>
          <w:rFonts w:ascii="宋体" w:eastAsia="宋体" w:hAnsi="宋体" w:cs="宋体"/>
          <w:b/>
          <w:bCs/>
          <w:kern w:val="0"/>
          <w:sz w:val="24"/>
          <w:szCs w:val="24"/>
        </w:rPr>
        <w:t>Build</w:t>
      </w:r>
      <w:r w:rsidRPr="00036A88">
        <w:rPr>
          <w:rFonts w:ascii="宋体" w:eastAsia="宋体" w:hAnsi="宋体" w:cs="宋体"/>
          <w:kern w:val="0"/>
          <w:sz w:val="24"/>
          <w:szCs w:val="24"/>
        </w:rPr>
        <w:t xml:space="preserve"> 项目，下载相关依赖。完成后，再次运行 spring-context 项目中的单元测试，顺利通过。</w:t>
      </w:r>
    </w:p>
    <w:p w:rsidR="00036A88" w:rsidRPr="00036A88" w:rsidRDefault="00036A88" w:rsidP="00036A88">
      <w:pPr>
        <w:widowControl/>
        <w:spacing w:beforeAutospacing="1" w:afterAutospacing="1"/>
        <w:jc w:val="left"/>
        <w:rPr>
          <w:rFonts w:ascii="宋体" w:eastAsia="宋体" w:hAnsi="宋体" w:cs="宋体"/>
          <w:kern w:val="0"/>
          <w:sz w:val="24"/>
          <w:szCs w:val="24"/>
        </w:rPr>
      </w:pPr>
      <w:r w:rsidRPr="00036A88">
        <w:rPr>
          <w:rFonts w:ascii="宋体" w:eastAsia="宋体" w:hAnsi="宋体" w:cs="宋体"/>
          <w:kern w:val="0"/>
          <w:sz w:val="24"/>
          <w:szCs w:val="24"/>
        </w:rPr>
        <w:t>根据胖友【Tomy_Rich】测试的说法，凡是报 XXX 不存在的，就和 InstrumentationSavingAgent 的处理方式一样就可以了。</w:t>
      </w:r>
    </w:p>
    <w:p w:rsidR="00036A88" w:rsidRPr="00036A88" w:rsidRDefault="00036A88" w:rsidP="00036A88">
      <w:pPr>
        <w:pStyle w:val="3"/>
      </w:pPr>
      <w:r w:rsidRPr="00036A88">
        <w:t xml:space="preserve">5.2 </w:t>
      </w:r>
      <w:r w:rsidRPr="00036A88">
        <w:t>报</w:t>
      </w:r>
      <w:r w:rsidRPr="00036A88">
        <w:t xml:space="preserve"> ‘io.spring.dependency-management’ </w:t>
      </w:r>
      <w:r w:rsidRPr="00036A88">
        <w:t>插件不存在</w:t>
      </w:r>
    </w:p>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 xml:space="preserve">可参考 </w:t>
      </w:r>
      <w:hyperlink r:id="rId87" w:tgtFrame="_blank" w:history="1">
        <w:r w:rsidRPr="00036A88">
          <w:rPr>
            <w:rFonts w:ascii="宋体" w:eastAsia="宋体" w:hAnsi="宋体" w:cs="宋体"/>
            <w:color w:val="0000FF"/>
            <w:kern w:val="0"/>
            <w:sz w:val="24"/>
            <w:szCs w:val="24"/>
            <w:u w:val="single"/>
          </w:rPr>
          <w:t>《Plugin [id: ‘io.spring.dependency-management’, version: ‘1.0.5.RELEASE’, apply: false] was not found in any of the following sources:》</w:t>
        </w:r>
      </w:hyperlink>
      <w:r w:rsidRPr="00036A88">
        <w:rPr>
          <w:rFonts w:ascii="宋体" w:eastAsia="宋体" w:hAnsi="宋体" w:cs="宋体"/>
          <w:kern w:val="0"/>
          <w:sz w:val="24"/>
          <w:szCs w:val="24"/>
        </w:rPr>
        <w:t xml:space="preserve"> 一文进行解决。</w:t>
      </w:r>
    </w:p>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来自胖友【贾鹤鸣】的提供。</w:t>
      </w:r>
    </w:p>
    <w:p w:rsidR="00036A88" w:rsidRPr="00036A88" w:rsidRDefault="00036A88" w:rsidP="00036A88">
      <w:pPr>
        <w:pStyle w:val="3"/>
      </w:pPr>
      <w:r w:rsidRPr="00036A88">
        <w:t xml:space="preserve">5.3 </w:t>
      </w:r>
      <w:r w:rsidRPr="00036A88">
        <w:t>其它</w:t>
      </w:r>
    </w:p>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如果</w:t>
      </w:r>
      <w:proofErr w:type="gramStart"/>
      <w:r w:rsidRPr="00036A88">
        <w:rPr>
          <w:rFonts w:ascii="宋体" w:eastAsia="宋体" w:hAnsi="宋体" w:cs="宋体"/>
          <w:kern w:val="0"/>
          <w:sz w:val="24"/>
          <w:szCs w:val="24"/>
        </w:rPr>
        <w:t>胖友你在</w:t>
      </w:r>
      <w:proofErr w:type="gramEnd"/>
      <w:r w:rsidRPr="00036A88">
        <w:rPr>
          <w:rFonts w:ascii="宋体" w:eastAsia="宋体" w:hAnsi="宋体" w:cs="宋体"/>
          <w:kern w:val="0"/>
          <w:sz w:val="24"/>
          <w:szCs w:val="24"/>
        </w:rPr>
        <w:t>搭建调试环境的过程中，如果碰到任何问题，可以在星球给我留言。</w:t>
      </w:r>
    </w:p>
    <w:p w:rsidR="00036A88" w:rsidRPr="00036A88" w:rsidRDefault="00036A88" w:rsidP="00036A88">
      <w:pPr>
        <w:pStyle w:val="2"/>
      </w:pPr>
      <w:r w:rsidRPr="00036A88">
        <w:t>666. 彩蛋</w:t>
      </w:r>
      <w:bookmarkStart w:id="1" w:name="_GoBack"/>
      <w:bookmarkEnd w:id="1"/>
    </w:p>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笔者开始更新 Spring 源码解析系列，让我们在 2019 一起</w:t>
      </w:r>
      <w:r w:rsidRPr="00036A88">
        <w:rPr>
          <w:rFonts w:ascii="宋体" w:eastAsia="宋体" w:hAnsi="宋体" w:cs="宋体"/>
          <w:b/>
          <w:bCs/>
          <w:kern w:val="0"/>
          <w:sz w:val="24"/>
          <w:szCs w:val="24"/>
        </w:rPr>
        <w:t>精尽</w:t>
      </w:r>
      <w:r w:rsidRPr="00036A88">
        <w:rPr>
          <w:rFonts w:ascii="宋体" w:eastAsia="宋体" w:hAnsi="宋体" w:cs="宋体"/>
          <w:kern w:val="0"/>
          <w:sz w:val="24"/>
          <w:szCs w:val="24"/>
        </w:rPr>
        <w:t xml:space="preserve"> Spring 。</w:t>
      </w:r>
    </w:p>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另外，笔者的</w:t>
      </w:r>
      <w:proofErr w:type="gramStart"/>
      <w:r w:rsidRPr="00036A88">
        <w:rPr>
          <w:rFonts w:ascii="宋体" w:eastAsia="宋体" w:hAnsi="宋体" w:cs="宋体"/>
          <w:kern w:val="0"/>
          <w:sz w:val="24"/>
          <w:szCs w:val="24"/>
        </w:rPr>
        <w:t>好基友</w:t>
      </w:r>
      <w:proofErr w:type="gramEnd"/>
      <w:r w:rsidRPr="00036A88">
        <w:rPr>
          <w:rFonts w:ascii="宋体" w:eastAsia="宋体" w:hAnsi="宋体" w:cs="宋体"/>
          <w:kern w:val="0"/>
          <w:sz w:val="24"/>
          <w:szCs w:val="24"/>
        </w:rPr>
        <w:t>小明哥，已经在死磕 Spring 源码，并更新相应的文章。所以对于这个系列，如果小明哥已经写了，会直接进行引用。感谢小明哥的文章授权。美滋滋。</w:t>
      </w:r>
    </w:p>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那么，就开始干吧。</w:t>
      </w:r>
    </w:p>
    <w:p w:rsidR="00036A88" w:rsidRPr="00036A88" w:rsidRDefault="00036A88" w:rsidP="00036A88">
      <w:pPr>
        <w:widowControl/>
        <w:jc w:val="left"/>
        <w:rPr>
          <w:rFonts w:ascii="宋体" w:eastAsia="宋体" w:hAnsi="宋体" w:cs="宋体"/>
          <w:kern w:val="0"/>
          <w:sz w:val="24"/>
          <w:szCs w:val="24"/>
        </w:rPr>
      </w:pPr>
      <w:r w:rsidRPr="00036A88">
        <w:rPr>
          <w:rFonts w:ascii="宋体" w:eastAsia="宋体" w:hAnsi="宋体" w:cs="宋体"/>
          <w:kern w:val="0"/>
          <w:sz w:val="24"/>
          <w:szCs w:val="24"/>
        </w:rPr>
        <w:pict>
          <v:rect id="_x0000_i1029" style="width:0;height:1.5pt" o:hralign="center" o:hrstd="t" o:hr="t" fillcolor="#a0a0a0" stroked="f"/>
        </w:pict>
      </w:r>
    </w:p>
    <w:p w:rsidR="00036A88" w:rsidRPr="00036A88" w:rsidRDefault="00036A88" w:rsidP="00036A88">
      <w:pPr>
        <w:widowControl/>
        <w:spacing w:beforeAutospacing="1" w:afterAutospacing="1"/>
        <w:jc w:val="left"/>
        <w:rPr>
          <w:rFonts w:ascii="宋体" w:eastAsia="宋体" w:hAnsi="宋体" w:cs="宋体"/>
          <w:kern w:val="0"/>
          <w:sz w:val="24"/>
          <w:szCs w:val="24"/>
        </w:rPr>
      </w:pPr>
      <w:r w:rsidRPr="00036A88">
        <w:rPr>
          <w:rFonts w:ascii="宋体" w:eastAsia="宋体" w:hAnsi="宋体" w:cs="宋体"/>
          <w:kern w:val="0"/>
          <w:sz w:val="24"/>
          <w:szCs w:val="24"/>
        </w:rPr>
        <w:t>重要的友情提示</w:t>
      </w:r>
      <w:proofErr w:type="gramStart"/>
      <w:r w:rsidRPr="00036A88">
        <w:rPr>
          <w:rFonts w:ascii="宋体" w:eastAsia="宋体" w:hAnsi="宋体" w:cs="宋体"/>
          <w:kern w:val="0"/>
          <w:sz w:val="24"/>
          <w:szCs w:val="24"/>
        </w:rPr>
        <w:t>一</w:t>
      </w:r>
      <w:proofErr w:type="gramEnd"/>
      <w:r w:rsidRPr="00036A88">
        <w:rPr>
          <w:rFonts w:ascii="宋体" w:eastAsia="宋体" w:hAnsi="宋体" w:cs="宋体"/>
          <w:kern w:val="0"/>
          <w:sz w:val="24"/>
          <w:szCs w:val="24"/>
        </w:rPr>
        <w:t>：</w:t>
      </w:r>
    </w:p>
    <w:p w:rsidR="00036A88" w:rsidRPr="00036A88" w:rsidRDefault="00036A88" w:rsidP="00036A88">
      <w:pPr>
        <w:widowControl/>
        <w:spacing w:before="100" w:beforeAutospacing="1" w:after="100" w:afterAutospacing="1"/>
        <w:jc w:val="left"/>
        <w:rPr>
          <w:rFonts w:ascii="宋体" w:eastAsia="宋体" w:hAnsi="宋体" w:cs="宋体"/>
          <w:kern w:val="0"/>
          <w:sz w:val="24"/>
          <w:szCs w:val="24"/>
        </w:rPr>
      </w:pPr>
      <w:r w:rsidRPr="00036A88">
        <w:rPr>
          <w:rFonts w:ascii="宋体" w:eastAsia="宋体" w:hAnsi="宋体" w:cs="宋体"/>
          <w:kern w:val="0"/>
          <w:sz w:val="24"/>
          <w:szCs w:val="24"/>
        </w:rPr>
        <w:t>《Spring 源码深度解析》，基于 Spring 3 版本的源码解析。虽然版本有点老，但是内容的流畅性很不错，特别是 Spring IoC 部分。</w:t>
      </w:r>
      <w:proofErr w:type="gramStart"/>
      <w:r w:rsidRPr="00036A88">
        <w:rPr>
          <w:rFonts w:ascii="宋体" w:eastAsia="宋体" w:hAnsi="宋体" w:cs="宋体"/>
          <w:kern w:val="0"/>
          <w:sz w:val="24"/>
          <w:szCs w:val="24"/>
        </w:rPr>
        <w:t>艿艿</w:t>
      </w:r>
      <w:proofErr w:type="gramEnd"/>
      <w:r w:rsidRPr="00036A88">
        <w:rPr>
          <w:rFonts w:ascii="宋体" w:eastAsia="宋体" w:hAnsi="宋体" w:cs="宋体"/>
          <w:kern w:val="0"/>
          <w:sz w:val="24"/>
          <w:szCs w:val="24"/>
        </w:rPr>
        <w:t>自己也阅读了一遍，点赞。</w:t>
      </w:r>
    </w:p>
    <w:p w:rsidR="00702333" w:rsidRPr="005750F5" w:rsidRDefault="00702333" w:rsidP="00FE73AF"/>
    <w:sectPr w:rsidR="00702333" w:rsidRPr="005750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A64A9"/>
    <w:multiLevelType w:val="multilevel"/>
    <w:tmpl w:val="FA16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17191"/>
    <w:multiLevelType w:val="multilevel"/>
    <w:tmpl w:val="1FBA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8F296F"/>
    <w:multiLevelType w:val="multilevel"/>
    <w:tmpl w:val="6D62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6F383E"/>
    <w:multiLevelType w:val="multilevel"/>
    <w:tmpl w:val="D548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065D9B"/>
    <w:multiLevelType w:val="multilevel"/>
    <w:tmpl w:val="91EA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232314"/>
    <w:multiLevelType w:val="multilevel"/>
    <w:tmpl w:val="DE94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925C8D"/>
    <w:multiLevelType w:val="multilevel"/>
    <w:tmpl w:val="BFAE1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F473CB"/>
    <w:multiLevelType w:val="multilevel"/>
    <w:tmpl w:val="EA22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811C4F"/>
    <w:multiLevelType w:val="multilevel"/>
    <w:tmpl w:val="8ADC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40443F"/>
    <w:multiLevelType w:val="multilevel"/>
    <w:tmpl w:val="C666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CA7418"/>
    <w:multiLevelType w:val="multilevel"/>
    <w:tmpl w:val="18D64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2CD6E5D"/>
    <w:multiLevelType w:val="multilevel"/>
    <w:tmpl w:val="86889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473D5C"/>
    <w:multiLevelType w:val="multilevel"/>
    <w:tmpl w:val="7180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572742"/>
    <w:multiLevelType w:val="multilevel"/>
    <w:tmpl w:val="840C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7EA1F41"/>
    <w:multiLevelType w:val="multilevel"/>
    <w:tmpl w:val="6602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9725BFE"/>
    <w:multiLevelType w:val="multilevel"/>
    <w:tmpl w:val="AC8C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7635F5"/>
    <w:multiLevelType w:val="multilevel"/>
    <w:tmpl w:val="8994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C7C0129"/>
    <w:multiLevelType w:val="multilevel"/>
    <w:tmpl w:val="3C8C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6C6390"/>
    <w:multiLevelType w:val="multilevel"/>
    <w:tmpl w:val="B4BC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596473"/>
    <w:multiLevelType w:val="multilevel"/>
    <w:tmpl w:val="96BE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FB10721"/>
    <w:multiLevelType w:val="multilevel"/>
    <w:tmpl w:val="409E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02027F4"/>
    <w:multiLevelType w:val="multilevel"/>
    <w:tmpl w:val="09C6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0A76911"/>
    <w:multiLevelType w:val="multilevel"/>
    <w:tmpl w:val="228C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0C308FC"/>
    <w:multiLevelType w:val="multilevel"/>
    <w:tmpl w:val="A7D0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1642576"/>
    <w:multiLevelType w:val="multilevel"/>
    <w:tmpl w:val="A6AE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3134241"/>
    <w:multiLevelType w:val="multilevel"/>
    <w:tmpl w:val="E4B4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32E53A0"/>
    <w:multiLevelType w:val="multilevel"/>
    <w:tmpl w:val="CE02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5E7442B"/>
    <w:multiLevelType w:val="multilevel"/>
    <w:tmpl w:val="E9F63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AF076A9"/>
    <w:multiLevelType w:val="multilevel"/>
    <w:tmpl w:val="EEEC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C6C6E25"/>
    <w:multiLevelType w:val="multilevel"/>
    <w:tmpl w:val="B784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16A605E"/>
    <w:multiLevelType w:val="multilevel"/>
    <w:tmpl w:val="8F54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3C708D5"/>
    <w:multiLevelType w:val="multilevel"/>
    <w:tmpl w:val="F6665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4DC20BF"/>
    <w:multiLevelType w:val="multilevel"/>
    <w:tmpl w:val="0650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65D3AF2"/>
    <w:multiLevelType w:val="multilevel"/>
    <w:tmpl w:val="0E2C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70746CE"/>
    <w:multiLevelType w:val="multilevel"/>
    <w:tmpl w:val="2410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857240F"/>
    <w:multiLevelType w:val="multilevel"/>
    <w:tmpl w:val="3660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8FD116D"/>
    <w:multiLevelType w:val="multilevel"/>
    <w:tmpl w:val="8A80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9C9084D"/>
    <w:multiLevelType w:val="multilevel"/>
    <w:tmpl w:val="46A4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B79441C"/>
    <w:multiLevelType w:val="multilevel"/>
    <w:tmpl w:val="2E444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C5957D5"/>
    <w:multiLevelType w:val="multilevel"/>
    <w:tmpl w:val="9D2A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D2D334A"/>
    <w:multiLevelType w:val="multilevel"/>
    <w:tmpl w:val="B5C8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D982CDB"/>
    <w:multiLevelType w:val="multilevel"/>
    <w:tmpl w:val="2C34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E145674"/>
    <w:multiLevelType w:val="multilevel"/>
    <w:tmpl w:val="D504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F427756"/>
    <w:multiLevelType w:val="multilevel"/>
    <w:tmpl w:val="04988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1673E80"/>
    <w:multiLevelType w:val="multilevel"/>
    <w:tmpl w:val="DA56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2410292"/>
    <w:multiLevelType w:val="multilevel"/>
    <w:tmpl w:val="98FA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56564DF"/>
    <w:multiLevelType w:val="multilevel"/>
    <w:tmpl w:val="2420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6A15751"/>
    <w:multiLevelType w:val="multilevel"/>
    <w:tmpl w:val="00F2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6AD182F"/>
    <w:multiLevelType w:val="multilevel"/>
    <w:tmpl w:val="E7A2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B3B4849"/>
    <w:multiLevelType w:val="multilevel"/>
    <w:tmpl w:val="A508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BF823A4"/>
    <w:multiLevelType w:val="multilevel"/>
    <w:tmpl w:val="1AF4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CC60342"/>
    <w:multiLevelType w:val="multilevel"/>
    <w:tmpl w:val="3136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1916B47"/>
    <w:multiLevelType w:val="multilevel"/>
    <w:tmpl w:val="A9CC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229481F"/>
    <w:multiLevelType w:val="multilevel"/>
    <w:tmpl w:val="0B24D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50A2458"/>
    <w:multiLevelType w:val="multilevel"/>
    <w:tmpl w:val="06B2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51254F2"/>
    <w:multiLevelType w:val="multilevel"/>
    <w:tmpl w:val="258C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95A25FA"/>
    <w:multiLevelType w:val="multilevel"/>
    <w:tmpl w:val="4DB0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9E02FB4"/>
    <w:multiLevelType w:val="multilevel"/>
    <w:tmpl w:val="B760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9F43F91"/>
    <w:multiLevelType w:val="multilevel"/>
    <w:tmpl w:val="9AAA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A2624D9"/>
    <w:multiLevelType w:val="multilevel"/>
    <w:tmpl w:val="9A9E1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F064172"/>
    <w:multiLevelType w:val="multilevel"/>
    <w:tmpl w:val="097E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F6608C5"/>
    <w:multiLevelType w:val="multilevel"/>
    <w:tmpl w:val="61F0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4433B2E"/>
    <w:multiLevelType w:val="multilevel"/>
    <w:tmpl w:val="208C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5635F8E"/>
    <w:multiLevelType w:val="multilevel"/>
    <w:tmpl w:val="396A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5E5568A"/>
    <w:multiLevelType w:val="multilevel"/>
    <w:tmpl w:val="7F44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635525D"/>
    <w:multiLevelType w:val="multilevel"/>
    <w:tmpl w:val="1D1AA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7532253"/>
    <w:multiLevelType w:val="multilevel"/>
    <w:tmpl w:val="0CF0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A6B4808"/>
    <w:multiLevelType w:val="multilevel"/>
    <w:tmpl w:val="6216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A7E3215"/>
    <w:multiLevelType w:val="multilevel"/>
    <w:tmpl w:val="1A3A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BDC31EF"/>
    <w:multiLevelType w:val="multilevel"/>
    <w:tmpl w:val="9AB2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C485B97"/>
    <w:multiLevelType w:val="multilevel"/>
    <w:tmpl w:val="0CAC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D906B1E"/>
    <w:multiLevelType w:val="multilevel"/>
    <w:tmpl w:val="5BBE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4C20AA8"/>
    <w:multiLevelType w:val="multilevel"/>
    <w:tmpl w:val="E164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5F50C7F"/>
    <w:multiLevelType w:val="multilevel"/>
    <w:tmpl w:val="425C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78E497F"/>
    <w:multiLevelType w:val="multilevel"/>
    <w:tmpl w:val="B89C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7D45AFC"/>
    <w:multiLevelType w:val="multilevel"/>
    <w:tmpl w:val="8A62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8610012"/>
    <w:multiLevelType w:val="multilevel"/>
    <w:tmpl w:val="B056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9436387"/>
    <w:multiLevelType w:val="multilevel"/>
    <w:tmpl w:val="ECD4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95D2E8D"/>
    <w:multiLevelType w:val="multilevel"/>
    <w:tmpl w:val="0FF4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A097691"/>
    <w:multiLevelType w:val="multilevel"/>
    <w:tmpl w:val="CB8E7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B6F2127"/>
    <w:multiLevelType w:val="multilevel"/>
    <w:tmpl w:val="2B2E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BFB2AF5"/>
    <w:multiLevelType w:val="multilevel"/>
    <w:tmpl w:val="6FA8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F566C22"/>
    <w:multiLevelType w:val="multilevel"/>
    <w:tmpl w:val="4714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5"/>
  </w:num>
  <w:num w:numId="3">
    <w:abstractNumId w:val="15"/>
  </w:num>
  <w:num w:numId="4">
    <w:abstractNumId w:val="10"/>
  </w:num>
  <w:num w:numId="5">
    <w:abstractNumId w:val="68"/>
  </w:num>
  <w:num w:numId="6">
    <w:abstractNumId w:val="56"/>
  </w:num>
  <w:num w:numId="7">
    <w:abstractNumId w:val="33"/>
  </w:num>
  <w:num w:numId="8">
    <w:abstractNumId w:val="64"/>
  </w:num>
  <w:num w:numId="9">
    <w:abstractNumId w:val="39"/>
  </w:num>
  <w:num w:numId="10">
    <w:abstractNumId w:val="46"/>
  </w:num>
  <w:num w:numId="11">
    <w:abstractNumId w:val="78"/>
  </w:num>
  <w:num w:numId="12">
    <w:abstractNumId w:val="20"/>
  </w:num>
  <w:num w:numId="13">
    <w:abstractNumId w:val="3"/>
  </w:num>
  <w:num w:numId="14">
    <w:abstractNumId w:val="2"/>
  </w:num>
  <w:num w:numId="15">
    <w:abstractNumId w:val="50"/>
  </w:num>
  <w:num w:numId="16">
    <w:abstractNumId w:val="69"/>
  </w:num>
  <w:num w:numId="17">
    <w:abstractNumId w:val="5"/>
  </w:num>
  <w:num w:numId="18">
    <w:abstractNumId w:val="44"/>
  </w:num>
  <w:num w:numId="19">
    <w:abstractNumId w:val="63"/>
  </w:num>
  <w:num w:numId="20">
    <w:abstractNumId w:val="67"/>
  </w:num>
  <w:num w:numId="21">
    <w:abstractNumId w:val="24"/>
  </w:num>
  <w:num w:numId="22">
    <w:abstractNumId w:val="38"/>
  </w:num>
  <w:num w:numId="23">
    <w:abstractNumId w:val="54"/>
  </w:num>
  <w:num w:numId="24">
    <w:abstractNumId w:val="79"/>
  </w:num>
  <w:num w:numId="25">
    <w:abstractNumId w:val="9"/>
  </w:num>
  <w:num w:numId="26">
    <w:abstractNumId w:val="34"/>
  </w:num>
  <w:num w:numId="27">
    <w:abstractNumId w:val="27"/>
  </w:num>
  <w:num w:numId="28">
    <w:abstractNumId w:val="35"/>
  </w:num>
  <w:num w:numId="29">
    <w:abstractNumId w:val="37"/>
  </w:num>
  <w:num w:numId="30">
    <w:abstractNumId w:val="80"/>
  </w:num>
  <w:num w:numId="31">
    <w:abstractNumId w:val="17"/>
  </w:num>
  <w:num w:numId="32">
    <w:abstractNumId w:val="47"/>
  </w:num>
  <w:num w:numId="33">
    <w:abstractNumId w:val="72"/>
  </w:num>
  <w:num w:numId="34">
    <w:abstractNumId w:val="66"/>
  </w:num>
  <w:num w:numId="35">
    <w:abstractNumId w:val="4"/>
  </w:num>
  <w:num w:numId="36">
    <w:abstractNumId w:val="71"/>
  </w:num>
  <w:num w:numId="37">
    <w:abstractNumId w:val="23"/>
  </w:num>
  <w:num w:numId="38">
    <w:abstractNumId w:val="76"/>
  </w:num>
  <w:num w:numId="39">
    <w:abstractNumId w:val="8"/>
  </w:num>
  <w:num w:numId="40">
    <w:abstractNumId w:val="48"/>
  </w:num>
  <w:num w:numId="41">
    <w:abstractNumId w:val="36"/>
  </w:num>
  <w:num w:numId="42">
    <w:abstractNumId w:val="30"/>
  </w:num>
  <w:num w:numId="43">
    <w:abstractNumId w:val="7"/>
  </w:num>
  <w:num w:numId="44">
    <w:abstractNumId w:val="43"/>
  </w:num>
  <w:num w:numId="45">
    <w:abstractNumId w:val="61"/>
  </w:num>
  <w:num w:numId="46">
    <w:abstractNumId w:val="18"/>
  </w:num>
  <w:num w:numId="47">
    <w:abstractNumId w:val="82"/>
  </w:num>
  <w:num w:numId="48">
    <w:abstractNumId w:val="31"/>
  </w:num>
  <w:num w:numId="49">
    <w:abstractNumId w:val="62"/>
  </w:num>
  <w:num w:numId="50">
    <w:abstractNumId w:val="49"/>
  </w:num>
  <w:num w:numId="51">
    <w:abstractNumId w:val="77"/>
  </w:num>
  <w:num w:numId="52">
    <w:abstractNumId w:val="53"/>
  </w:num>
  <w:num w:numId="53">
    <w:abstractNumId w:val="42"/>
  </w:num>
  <w:num w:numId="54">
    <w:abstractNumId w:val="19"/>
  </w:num>
  <w:num w:numId="55">
    <w:abstractNumId w:val="0"/>
  </w:num>
  <w:num w:numId="56">
    <w:abstractNumId w:val="73"/>
  </w:num>
  <w:num w:numId="57">
    <w:abstractNumId w:val="25"/>
  </w:num>
  <w:num w:numId="58">
    <w:abstractNumId w:val="13"/>
  </w:num>
  <w:num w:numId="59">
    <w:abstractNumId w:val="65"/>
  </w:num>
  <w:num w:numId="60">
    <w:abstractNumId w:val="52"/>
  </w:num>
  <w:num w:numId="61">
    <w:abstractNumId w:val="11"/>
  </w:num>
  <w:num w:numId="62">
    <w:abstractNumId w:val="32"/>
  </w:num>
  <w:num w:numId="63">
    <w:abstractNumId w:val="16"/>
  </w:num>
  <w:num w:numId="64">
    <w:abstractNumId w:val="21"/>
  </w:num>
  <w:num w:numId="65">
    <w:abstractNumId w:val="41"/>
  </w:num>
  <w:num w:numId="66">
    <w:abstractNumId w:val="28"/>
  </w:num>
  <w:num w:numId="67">
    <w:abstractNumId w:val="58"/>
  </w:num>
  <w:num w:numId="68">
    <w:abstractNumId w:val="51"/>
  </w:num>
  <w:num w:numId="69">
    <w:abstractNumId w:val="29"/>
  </w:num>
  <w:num w:numId="70">
    <w:abstractNumId w:val="6"/>
  </w:num>
  <w:num w:numId="71">
    <w:abstractNumId w:val="14"/>
  </w:num>
  <w:num w:numId="72">
    <w:abstractNumId w:val="40"/>
  </w:num>
  <w:num w:numId="73">
    <w:abstractNumId w:val="60"/>
  </w:num>
  <w:num w:numId="74">
    <w:abstractNumId w:val="59"/>
  </w:num>
  <w:num w:numId="75">
    <w:abstractNumId w:val="45"/>
  </w:num>
  <w:num w:numId="76">
    <w:abstractNumId w:val="81"/>
  </w:num>
  <w:num w:numId="77">
    <w:abstractNumId w:val="74"/>
  </w:num>
  <w:num w:numId="78">
    <w:abstractNumId w:val="1"/>
  </w:num>
  <w:num w:numId="79">
    <w:abstractNumId w:val="22"/>
  </w:num>
  <w:num w:numId="80">
    <w:abstractNumId w:val="75"/>
  </w:num>
  <w:num w:numId="81">
    <w:abstractNumId w:val="70"/>
  </w:num>
  <w:num w:numId="82">
    <w:abstractNumId w:val="57"/>
  </w:num>
  <w:num w:numId="83">
    <w:abstractNumId w:val="26"/>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408"/>
    <w:rsid w:val="00036A88"/>
    <w:rsid w:val="00307408"/>
    <w:rsid w:val="005750F5"/>
    <w:rsid w:val="00702333"/>
    <w:rsid w:val="009F3302"/>
    <w:rsid w:val="00EF12FD"/>
    <w:rsid w:val="00FE7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F330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F330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036A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F3302"/>
    <w:rPr>
      <w:rFonts w:ascii="宋体" w:eastAsia="宋体" w:hAnsi="宋体" w:cs="宋体"/>
      <w:b/>
      <w:bCs/>
      <w:kern w:val="36"/>
      <w:sz w:val="48"/>
      <w:szCs w:val="48"/>
    </w:rPr>
  </w:style>
  <w:style w:type="character" w:customStyle="1" w:styleId="2Char">
    <w:name w:val="标题 2 Char"/>
    <w:basedOn w:val="a0"/>
    <w:link w:val="2"/>
    <w:uiPriority w:val="9"/>
    <w:rsid w:val="009F3302"/>
    <w:rPr>
      <w:rFonts w:ascii="宋体" w:eastAsia="宋体" w:hAnsi="宋体" w:cs="宋体"/>
      <w:b/>
      <w:bCs/>
      <w:kern w:val="0"/>
      <w:sz w:val="36"/>
      <w:szCs w:val="36"/>
    </w:rPr>
  </w:style>
  <w:style w:type="character" w:styleId="a3">
    <w:name w:val="Hyperlink"/>
    <w:basedOn w:val="a0"/>
    <w:uiPriority w:val="99"/>
    <w:semiHidden/>
    <w:unhideWhenUsed/>
    <w:rsid w:val="009F3302"/>
    <w:rPr>
      <w:color w:val="0000FF"/>
      <w:u w:val="single"/>
    </w:rPr>
  </w:style>
  <w:style w:type="character" w:styleId="a4">
    <w:name w:val="FollowedHyperlink"/>
    <w:basedOn w:val="a0"/>
    <w:uiPriority w:val="99"/>
    <w:semiHidden/>
    <w:unhideWhenUsed/>
    <w:rsid w:val="009F3302"/>
    <w:rPr>
      <w:color w:val="800080"/>
      <w:u w:val="single"/>
    </w:rPr>
  </w:style>
  <w:style w:type="paragraph" w:styleId="a5">
    <w:name w:val="Normal (Web)"/>
    <w:basedOn w:val="a"/>
    <w:uiPriority w:val="99"/>
    <w:semiHidden/>
    <w:unhideWhenUsed/>
    <w:rsid w:val="009F330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F3302"/>
    <w:rPr>
      <w:b/>
      <w:bCs/>
    </w:rPr>
  </w:style>
  <w:style w:type="character" w:styleId="HTML">
    <w:name w:val="HTML Code"/>
    <w:basedOn w:val="a0"/>
    <w:uiPriority w:val="99"/>
    <w:semiHidden/>
    <w:unhideWhenUsed/>
    <w:rsid w:val="009F3302"/>
    <w:rPr>
      <w:rFonts w:ascii="宋体" w:eastAsia="宋体" w:hAnsi="宋体" w:cs="宋体"/>
      <w:sz w:val="24"/>
      <w:szCs w:val="24"/>
    </w:rPr>
  </w:style>
  <w:style w:type="paragraph" w:styleId="HTML0">
    <w:name w:val="HTML Preformatted"/>
    <w:basedOn w:val="a"/>
    <w:link w:val="HTMLChar"/>
    <w:uiPriority w:val="99"/>
    <w:unhideWhenUsed/>
    <w:rsid w:val="009F3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9F3302"/>
    <w:rPr>
      <w:rFonts w:ascii="宋体" w:eastAsia="宋体" w:hAnsi="宋体" w:cs="宋体"/>
      <w:kern w:val="0"/>
      <w:sz w:val="24"/>
      <w:szCs w:val="24"/>
    </w:rPr>
  </w:style>
  <w:style w:type="character" w:customStyle="1" w:styleId="line">
    <w:name w:val="line"/>
    <w:basedOn w:val="a0"/>
    <w:rsid w:val="009F3302"/>
  </w:style>
  <w:style w:type="character" w:customStyle="1" w:styleId="keyword">
    <w:name w:val="keyword"/>
    <w:basedOn w:val="a0"/>
    <w:rsid w:val="009F3302"/>
  </w:style>
  <w:style w:type="character" w:customStyle="1" w:styleId="class">
    <w:name w:val="class"/>
    <w:basedOn w:val="a0"/>
    <w:rsid w:val="009F3302"/>
  </w:style>
  <w:style w:type="character" w:customStyle="1" w:styleId="title">
    <w:name w:val="title"/>
    <w:basedOn w:val="a0"/>
    <w:rsid w:val="009F3302"/>
  </w:style>
  <w:style w:type="character" w:customStyle="1" w:styleId="function">
    <w:name w:val="function"/>
    <w:basedOn w:val="a0"/>
    <w:rsid w:val="009F3302"/>
  </w:style>
  <w:style w:type="character" w:customStyle="1" w:styleId="params">
    <w:name w:val="params"/>
    <w:basedOn w:val="a0"/>
    <w:rsid w:val="009F3302"/>
  </w:style>
  <w:style w:type="character" w:customStyle="1" w:styleId="string">
    <w:name w:val="string"/>
    <w:basedOn w:val="a0"/>
    <w:rsid w:val="009F3302"/>
  </w:style>
  <w:style w:type="character" w:customStyle="1" w:styleId="meta">
    <w:name w:val="meta"/>
    <w:basedOn w:val="a0"/>
    <w:rsid w:val="009F3302"/>
  </w:style>
  <w:style w:type="character" w:customStyle="1" w:styleId="comment">
    <w:name w:val="comment"/>
    <w:basedOn w:val="a0"/>
    <w:rsid w:val="009F3302"/>
  </w:style>
  <w:style w:type="character" w:customStyle="1" w:styleId="tag">
    <w:name w:val="tag"/>
    <w:basedOn w:val="a0"/>
    <w:rsid w:val="009F3302"/>
  </w:style>
  <w:style w:type="character" w:customStyle="1" w:styleId="name">
    <w:name w:val="name"/>
    <w:basedOn w:val="a0"/>
    <w:rsid w:val="009F3302"/>
  </w:style>
  <w:style w:type="character" w:customStyle="1" w:styleId="attr">
    <w:name w:val="attr"/>
    <w:basedOn w:val="a0"/>
    <w:rsid w:val="009F3302"/>
  </w:style>
  <w:style w:type="character" w:customStyle="1" w:styleId="number">
    <w:name w:val="number"/>
    <w:basedOn w:val="a0"/>
    <w:rsid w:val="009F3302"/>
  </w:style>
  <w:style w:type="character" w:customStyle="1" w:styleId="doctag">
    <w:name w:val="doctag"/>
    <w:basedOn w:val="a0"/>
    <w:rsid w:val="009F3302"/>
  </w:style>
  <w:style w:type="paragraph" w:styleId="a7">
    <w:name w:val="Balloon Text"/>
    <w:basedOn w:val="a"/>
    <w:link w:val="Char"/>
    <w:uiPriority w:val="99"/>
    <w:semiHidden/>
    <w:unhideWhenUsed/>
    <w:rsid w:val="009F3302"/>
    <w:rPr>
      <w:sz w:val="18"/>
      <w:szCs w:val="18"/>
    </w:rPr>
  </w:style>
  <w:style w:type="character" w:customStyle="1" w:styleId="Char">
    <w:name w:val="批注框文本 Char"/>
    <w:basedOn w:val="a0"/>
    <w:link w:val="a7"/>
    <w:uiPriority w:val="99"/>
    <w:semiHidden/>
    <w:rsid w:val="009F3302"/>
    <w:rPr>
      <w:sz w:val="18"/>
      <w:szCs w:val="18"/>
    </w:rPr>
  </w:style>
  <w:style w:type="character" w:customStyle="1" w:styleId="3Char">
    <w:name w:val="标题 3 Char"/>
    <w:basedOn w:val="a0"/>
    <w:link w:val="3"/>
    <w:uiPriority w:val="9"/>
    <w:rsid w:val="00036A88"/>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F330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F330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036A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F3302"/>
    <w:rPr>
      <w:rFonts w:ascii="宋体" w:eastAsia="宋体" w:hAnsi="宋体" w:cs="宋体"/>
      <w:b/>
      <w:bCs/>
      <w:kern w:val="36"/>
      <w:sz w:val="48"/>
      <w:szCs w:val="48"/>
    </w:rPr>
  </w:style>
  <w:style w:type="character" w:customStyle="1" w:styleId="2Char">
    <w:name w:val="标题 2 Char"/>
    <w:basedOn w:val="a0"/>
    <w:link w:val="2"/>
    <w:uiPriority w:val="9"/>
    <w:rsid w:val="009F3302"/>
    <w:rPr>
      <w:rFonts w:ascii="宋体" w:eastAsia="宋体" w:hAnsi="宋体" w:cs="宋体"/>
      <w:b/>
      <w:bCs/>
      <w:kern w:val="0"/>
      <w:sz w:val="36"/>
      <w:szCs w:val="36"/>
    </w:rPr>
  </w:style>
  <w:style w:type="character" w:styleId="a3">
    <w:name w:val="Hyperlink"/>
    <w:basedOn w:val="a0"/>
    <w:uiPriority w:val="99"/>
    <w:semiHidden/>
    <w:unhideWhenUsed/>
    <w:rsid w:val="009F3302"/>
    <w:rPr>
      <w:color w:val="0000FF"/>
      <w:u w:val="single"/>
    </w:rPr>
  </w:style>
  <w:style w:type="character" w:styleId="a4">
    <w:name w:val="FollowedHyperlink"/>
    <w:basedOn w:val="a0"/>
    <w:uiPriority w:val="99"/>
    <w:semiHidden/>
    <w:unhideWhenUsed/>
    <w:rsid w:val="009F3302"/>
    <w:rPr>
      <w:color w:val="800080"/>
      <w:u w:val="single"/>
    </w:rPr>
  </w:style>
  <w:style w:type="paragraph" w:styleId="a5">
    <w:name w:val="Normal (Web)"/>
    <w:basedOn w:val="a"/>
    <w:uiPriority w:val="99"/>
    <w:semiHidden/>
    <w:unhideWhenUsed/>
    <w:rsid w:val="009F330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F3302"/>
    <w:rPr>
      <w:b/>
      <w:bCs/>
    </w:rPr>
  </w:style>
  <w:style w:type="character" w:styleId="HTML">
    <w:name w:val="HTML Code"/>
    <w:basedOn w:val="a0"/>
    <w:uiPriority w:val="99"/>
    <w:semiHidden/>
    <w:unhideWhenUsed/>
    <w:rsid w:val="009F3302"/>
    <w:rPr>
      <w:rFonts w:ascii="宋体" w:eastAsia="宋体" w:hAnsi="宋体" w:cs="宋体"/>
      <w:sz w:val="24"/>
      <w:szCs w:val="24"/>
    </w:rPr>
  </w:style>
  <w:style w:type="paragraph" w:styleId="HTML0">
    <w:name w:val="HTML Preformatted"/>
    <w:basedOn w:val="a"/>
    <w:link w:val="HTMLChar"/>
    <w:uiPriority w:val="99"/>
    <w:unhideWhenUsed/>
    <w:rsid w:val="009F3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9F3302"/>
    <w:rPr>
      <w:rFonts w:ascii="宋体" w:eastAsia="宋体" w:hAnsi="宋体" w:cs="宋体"/>
      <w:kern w:val="0"/>
      <w:sz w:val="24"/>
      <w:szCs w:val="24"/>
    </w:rPr>
  </w:style>
  <w:style w:type="character" w:customStyle="1" w:styleId="line">
    <w:name w:val="line"/>
    <w:basedOn w:val="a0"/>
    <w:rsid w:val="009F3302"/>
  </w:style>
  <w:style w:type="character" w:customStyle="1" w:styleId="keyword">
    <w:name w:val="keyword"/>
    <w:basedOn w:val="a0"/>
    <w:rsid w:val="009F3302"/>
  </w:style>
  <w:style w:type="character" w:customStyle="1" w:styleId="class">
    <w:name w:val="class"/>
    <w:basedOn w:val="a0"/>
    <w:rsid w:val="009F3302"/>
  </w:style>
  <w:style w:type="character" w:customStyle="1" w:styleId="title">
    <w:name w:val="title"/>
    <w:basedOn w:val="a0"/>
    <w:rsid w:val="009F3302"/>
  </w:style>
  <w:style w:type="character" w:customStyle="1" w:styleId="function">
    <w:name w:val="function"/>
    <w:basedOn w:val="a0"/>
    <w:rsid w:val="009F3302"/>
  </w:style>
  <w:style w:type="character" w:customStyle="1" w:styleId="params">
    <w:name w:val="params"/>
    <w:basedOn w:val="a0"/>
    <w:rsid w:val="009F3302"/>
  </w:style>
  <w:style w:type="character" w:customStyle="1" w:styleId="string">
    <w:name w:val="string"/>
    <w:basedOn w:val="a0"/>
    <w:rsid w:val="009F3302"/>
  </w:style>
  <w:style w:type="character" w:customStyle="1" w:styleId="meta">
    <w:name w:val="meta"/>
    <w:basedOn w:val="a0"/>
    <w:rsid w:val="009F3302"/>
  </w:style>
  <w:style w:type="character" w:customStyle="1" w:styleId="comment">
    <w:name w:val="comment"/>
    <w:basedOn w:val="a0"/>
    <w:rsid w:val="009F3302"/>
  </w:style>
  <w:style w:type="character" w:customStyle="1" w:styleId="tag">
    <w:name w:val="tag"/>
    <w:basedOn w:val="a0"/>
    <w:rsid w:val="009F3302"/>
  </w:style>
  <w:style w:type="character" w:customStyle="1" w:styleId="name">
    <w:name w:val="name"/>
    <w:basedOn w:val="a0"/>
    <w:rsid w:val="009F3302"/>
  </w:style>
  <w:style w:type="character" w:customStyle="1" w:styleId="attr">
    <w:name w:val="attr"/>
    <w:basedOn w:val="a0"/>
    <w:rsid w:val="009F3302"/>
  </w:style>
  <w:style w:type="character" w:customStyle="1" w:styleId="number">
    <w:name w:val="number"/>
    <w:basedOn w:val="a0"/>
    <w:rsid w:val="009F3302"/>
  </w:style>
  <w:style w:type="character" w:customStyle="1" w:styleId="doctag">
    <w:name w:val="doctag"/>
    <w:basedOn w:val="a0"/>
    <w:rsid w:val="009F3302"/>
  </w:style>
  <w:style w:type="paragraph" w:styleId="a7">
    <w:name w:val="Balloon Text"/>
    <w:basedOn w:val="a"/>
    <w:link w:val="Char"/>
    <w:uiPriority w:val="99"/>
    <w:semiHidden/>
    <w:unhideWhenUsed/>
    <w:rsid w:val="009F3302"/>
    <w:rPr>
      <w:sz w:val="18"/>
      <w:szCs w:val="18"/>
    </w:rPr>
  </w:style>
  <w:style w:type="character" w:customStyle="1" w:styleId="Char">
    <w:name w:val="批注框文本 Char"/>
    <w:basedOn w:val="a0"/>
    <w:link w:val="a7"/>
    <w:uiPriority w:val="99"/>
    <w:semiHidden/>
    <w:rsid w:val="009F3302"/>
    <w:rPr>
      <w:sz w:val="18"/>
      <w:szCs w:val="18"/>
    </w:rPr>
  </w:style>
  <w:style w:type="character" w:customStyle="1" w:styleId="3Char">
    <w:name w:val="标题 3 Char"/>
    <w:basedOn w:val="a0"/>
    <w:link w:val="3"/>
    <w:uiPriority w:val="9"/>
    <w:rsid w:val="00036A8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364494">
      <w:bodyDiv w:val="1"/>
      <w:marLeft w:val="0"/>
      <w:marRight w:val="0"/>
      <w:marTop w:val="0"/>
      <w:marBottom w:val="0"/>
      <w:divBdr>
        <w:top w:val="none" w:sz="0" w:space="0" w:color="auto"/>
        <w:left w:val="none" w:sz="0" w:space="0" w:color="auto"/>
        <w:bottom w:val="none" w:sz="0" w:space="0" w:color="auto"/>
        <w:right w:val="none" w:sz="0" w:space="0" w:color="auto"/>
      </w:divBdr>
      <w:divsChild>
        <w:div w:id="94862052">
          <w:marLeft w:val="0"/>
          <w:marRight w:val="0"/>
          <w:marTop w:val="0"/>
          <w:marBottom w:val="0"/>
          <w:divBdr>
            <w:top w:val="none" w:sz="0" w:space="0" w:color="auto"/>
            <w:left w:val="none" w:sz="0" w:space="0" w:color="auto"/>
            <w:bottom w:val="none" w:sz="0" w:space="0" w:color="auto"/>
            <w:right w:val="none" w:sz="0" w:space="0" w:color="auto"/>
          </w:divBdr>
          <w:divsChild>
            <w:div w:id="2057271415">
              <w:blockQuote w:val="1"/>
              <w:marLeft w:val="720"/>
              <w:marRight w:val="720"/>
              <w:marTop w:val="100"/>
              <w:marBottom w:val="100"/>
              <w:divBdr>
                <w:top w:val="none" w:sz="0" w:space="0" w:color="auto"/>
                <w:left w:val="none" w:sz="0" w:space="0" w:color="auto"/>
                <w:bottom w:val="none" w:sz="0" w:space="0" w:color="auto"/>
                <w:right w:val="none" w:sz="0" w:space="0" w:color="auto"/>
              </w:divBdr>
            </w:div>
            <w:div w:id="58091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839582">
              <w:blockQuote w:val="1"/>
              <w:marLeft w:val="720"/>
              <w:marRight w:val="720"/>
              <w:marTop w:val="100"/>
              <w:marBottom w:val="100"/>
              <w:divBdr>
                <w:top w:val="none" w:sz="0" w:space="0" w:color="auto"/>
                <w:left w:val="none" w:sz="0" w:space="0" w:color="auto"/>
                <w:bottom w:val="none" w:sz="0" w:space="0" w:color="auto"/>
                <w:right w:val="none" w:sz="0" w:space="0" w:color="auto"/>
              </w:divBdr>
            </w:div>
            <w:div w:id="673727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697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757112">
              <w:blockQuote w:val="1"/>
              <w:marLeft w:val="720"/>
              <w:marRight w:val="720"/>
              <w:marTop w:val="100"/>
              <w:marBottom w:val="100"/>
              <w:divBdr>
                <w:top w:val="none" w:sz="0" w:space="0" w:color="auto"/>
                <w:left w:val="none" w:sz="0" w:space="0" w:color="auto"/>
                <w:bottom w:val="none" w:sz="0" w:space="0" w:color="auto"/>
                <w:right w:val="none" w:sz="0" w:space="0" w:color="auto"/>
              </w:divBdr>
            </w:div>
            <w:div w:id="66734072">
              <w:blockQuote w:val="1"/>
              <w:marLeft w:val="720"/>
              <w:marRight w:val="720"/>
              <w:marTop w:val="100"/>
              <w:marBottom w:val="100"/>
              <w:divBdr>
                <w:top w:val="none" w:sz="0" w:space="0" w:color="auto"/>
                <w:left w:val="none" w:sz="0" w:space="0" w:color="auto"/>
                <w:bottom w:val="none" w:sz="0" w:space="0" w:color="auto"/>
                <w:right w:val="none" w:sz="0" w:space="0" w:color="auto"/>
              </w:divBdr>
            </w:div>
            <w:div w:id="517502137">
              <w:blockQuote w:val="1"/>
              <w:marLeft w:val="720"/>
              <w:marRight w:val="720"/>
              <w:marTop w:val="100"/>
              <w:marBottom w:val="100"/>
              <w:divBdr>
                <w:top w:val="none" w:sz="0" w:space="0" w:color="auto"/>
                <w:left w:val="none" w:sz="0" w:space="0" w:color="auto"/>
                <w:bottom w:val="none" w:sz="0" w:space="0" w:color="auto"/>
                <w:right w:val="none" w:sz="0" w:space="0" w:color="auto"/>
              </w:divBdr>
            </w:div>
            <w:div w:id="569006187">
              <w:blockQuote w:val="1"/>
              <w:marLeft w:val="720"/>
              <w:marRight w:val="720"/>
              <w:marTop w:val="100"/>
              <w:marBottom w:val="100"/>
              <w:divBdr>
                <w:top w:val="none" w:sz="0" w:space="0" w:color="auto"/>
                <w:left w:val="none" w:sz="0" w:space="0" w:color="auto"/>
                <w:bottom w:val="none" w:sz="0" w:space="0" w:color="auto"/>
                <w:right w:val="none" w:sz="0" w:space="0" w:color="auto"/>
              </w:divBdr>
            </w:div>
            <w:div w:id="364864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334798">
              <w:blockQuote w:val="1"/>
              <w:marLeft w:val="720"/>
              <w:marRight w:val="720"/>
              <w:marTop w:val="100"/>
              <w:marBottom w:val="100"/>
              <w:divBdr>
                <w:top w:val="none" w:sz="0" w:space="0" w:color="auto"/>
                <w:left w:val="none" w:sz="0" w:space="0" w:color="auto"/>
                <w:bottom w:val="none" w:sz="0" w:space="0" w:color="auto"/>
                <w:right w:val="none" w:sz="0" w:space="0" w:color="auto"/>
              </w:divBdr>
            </w:div>
            <w:div w:id="63553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78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446514">
              <w:blockQuote w:val="1"/>
              <w:marLeft w:val="720"/>
              <w:marRight w:val="720"/>
              <w:marTop w:val="100"/>
              <w:marBottom w:val="100"/>
              <w:divBdr>
                <w:top w:val="none" w:sz="0" w:space="0" w:color="auto"/>
                <w:left w:val="none" w:sz="0" w:space="0" w:color="auto"/>
                <w:bottom w:val="none" w:sz="0" w:space="0" w:color="auto"/>
                <w:right w:val="none" w:sz="0" w:space="0" w:color="auto"/>
              </w:divBdr>
            </w:div>
            <w:div w:id="957759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864009">
              <w:blockQuote w:val="1"/>
              <w:marLeft w:val="720"/>
              <w:marRight w:val="720"/>
              <w:marTop w:val="100"/>
              <w:marBottom w:val="100"/>
              <w:divBdr>
                <w:top w:val="none" w:sz="0" w:space="0" w:color="auto"/>
                <w:left w:val="none" w:sz="0" w:space="0" w:color="auto"/>
                <w:bottom w:val="none" w:sz="0" w:space="0" w:color="auto"/>
                <w:right w:val="none" w:sz="0" w:space="0" w:color="auto"/>
              </w:divBdr>
            </w:div>
            <w:div w:id="453718308">
              <w:blockQuote w:val="1"/>
              <w:marLeft w:val="720"/>
              <w:marRight w:val="720"/>
              <w:marTop w:val="100"/>
              <w:marBottom w:val="100"/>
              <w:divBdr>
                <w:top w:val="none" w:sz="0" w:space="0" w:color="auto"/>
                <w:left w:val="none" w:sz="0" w:space="0" w:color="auto"/>
                <w:bottom w:val="none" w:sz="0" w:space="0" w:color="auto"/>
                <w:right w:val="none" w:sz="0" w:space="0" w:color="auto"/>
              </w:divBdr>
            </w:div>
            <w:div w:id="998465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118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352972">
              <w:blockQuote w:val="1"/>
              <w:marLeft w:val="720"/>
              <w:marRight w:val="720"/>
              <w:marTop w:val="100"/>
              <w:marBottom w:val="100"/>
              <w:divBdr>
                <w:top w:val="none" w:sz="0" w:space="0" w:color="auto"/>
                <w:left w:val="none" w:sz="0" w:space="0" w:color="auto"/>
                <w:bottom w:val="none" w:sz="0" w:space="0" w:color="auto"/>
                <w:right w:val="none" w:sz="0" w:space="0" w:color="auto"/>
              </w:divBdr>
            </w:div>
            <w:div w:id="367079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393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243852">
              <w:blockQuote w:val="1"/>
              <w:marLeft w:val="720"/>
              <w:marRight w:val="720"/>
              <w:marTop w:val="100"/>
              <w:marBottom w:val="100"/>
              <w:divBdr>
                <w:top w:val="none" w:sz="0" w:space="0" w:color="auto"/>
                <w:left w:val="none" w:sz="0" w:space="0" w:color="auto"/>
                <w:bottom w:val="none" w:sz="0" w:space="0" w:color="auto"/>
                <w:right w:val="none" w:sz="0" w:space="0" w:color="auto"/>
              </w:divBdr>
            </w:div>
            <w:div w:id="903881451">
              <w:blockQuote w:val="1"/>
              <w:marLeft w:val="720"/>
              <w:marRight w:val="720"/>
              <w:marTop w:val="100"/>
              <w:marBottom w:val="100"/>
              <w:divBdr>
                <w:top w:val="none" w:sz="0" w:space="0" w:color="auto"/>
                <w:left w:val="none" w:sz="0" w:space="0" w:color="auto"/>
                <w:bottom w:val="none" w:sz="0" w:space="0" w:color="auto"/>
                <w:right w:val="none" w:sz="0" w:space="0" w:color="auto"/>
              </w:divBdr>
            </w:div>
            <w:div w:id="344478949">
              <w:blockQuote w:val="1"/>
              <w:marLeft w:val="720"/>
              <w:marRight w:val="720"/>
              <w:marTop w:val="100"/>
              <w:marBottom w:val="100"/>
              <w:divBdr>
                <w:top w:val="none" w:sz="0" w:space="0" w:color="auto"/>
                <w:left w:val="none" w:sz="0" w:space="0" w:color="auto"/>
                <w:bottom w:val="none" w:sz="0" w:space="0" w:color="auto"/>
                <w:right w:val="none" w:sz="0" w:space="0" w:color="auto"/>
              </w:divBdr>
            </w:div>
            <w:div w:id="884953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836174">
              <w:blockQuote w:val="1"/>
              <w:marLeft w:val="720"/>
              <w:marRight w:val="720"/>
              <w:marTop w:val="100"/>
              <w:marBottom w:val="100"/>
              <w:divBdr>
                <w:top w:val="none" w:sz="0" w:space="0" w:color="auto"/>
                <w:left w:val="none" w:sz="0" w:space="0" w:color="auto"/>
                <w:bottom w:val="none" w:sz="0" w:space="0" w:color="auto"/>
                <w:right w:val="none" w:sz="0" w:space="0" w:color="auto"/>
              </w:divBdr>
            </w:div>
            <w:div w:id="406731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82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49572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350113">
              <w:blockQuote w:val="1"/>
              <w:marLeft w:val="720"/>
              <w:marRight w:val="720"/>
              <w:marTop w:val="100"/>
              <w:marBottom w:val="100"/>
              <w:divBdr>
                <w:top w:val="none" w:sz="0" w:space="0" w:color="auto"/>
                <w:left w:val="none" w:sz="0" w:space="0" w:color="auto"/>
                <w:bottom w:val="none" w:sz="0" w:space="0" w:color="auto"/>
                <w:right w:val="none" w:sz="0" w:space="0" w:color="auto"/>
              </w:divBdr>
            </w:div>
            <w:div w:id="494421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586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356147">
              <w:blockQuote w:val="1"/>
              <w:marLeft w:val="720"/>
              <w:marRight w:val="720"/>
              <w:marTop w:val="100"/>
              <w:marBottom w:val="100"/>
              <w:divBdr>
                <w:top w:val="none" w:sz="0" w:space="0" w:color="auto"/>
                <w:left w:val="none" w:sz="0" w:space="0" w:color="auto"/>
                <w:bottom w:val="none" w:sz="0" w:space="0" w:color="auto"/>
                <w:right w:val="none" w:sz="0" w:space="0" w:color="auto"/>
              </w:divBdr>
            </w:div>
            <w:div w:id="650985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336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154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401581">
              <w:blockQuote w:val="1"/>
              <w:marLeft w:val="720"/>
              <w:marRight w:val="720"/>
              <w:marTop w:val="100"/>
              <w:marBottom w:val="100"/>
              <w:divBdr>
                <w:top w:val="none" w:sz="0" w:space="0" w:color="auto"/>
                <w:left w:val="none" w:sz="0" w:space="0" w:color="auto"/>
                <w:bottom w:val="none" w:sz="0" w:space="0" w:color="auto"/>
                <w:right w:val="none" w:sz="0" w:space="0" w:color="auto"/>
              </w:divBdr>
            </w:div>
            <w:div w:id="3508400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4866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419597">
              <w:blockQuote w:val="1"/>
              <w:marLeft w:val="720"/>
              <w:marRight w:val="720"/>
              <w:marTop w:val="100"/>
              <w:marBottom w:val="100"/>
              <w:divBdr>
                <w:top w:val="none" w:sz="0" w:space="0" w:color="auto"/>
                <w:left w:val="none" w:sz="0" w:space="0" w:color="auto"/>
                <w:bottom w:val="none" w:sz="0" w:space="0" w:color="auto"/>
                <w:right w:val="none" w:sz="0" w:space="0" w:color="auto"/>
              </w:divBdr>
            </w:div>
            <w:div w:id="631178893">
              <w:blockQuote w:val="1"/>
              <w:marLeft w:val="720"/>
              <w:marRight w:val="720"/>
              <w:marTop w:val="100"/>
              <w:marBottom w:val="100"/>
              <w:divBdr>
                <w:top w:val="none" w:sz="0" w:space="0" w:color="auto"/>
                <w:left w:val="none" w:sz="0" w:space="0" w:color="auto"/>
                <w:bottom w:val="none" w:sz="0" w:space="0" w:color="auto"/>
                <w:right w:val="none" w:sz="0" w:space="0" w:color="auto"/>
              </w:divBdr>
            </w:div>
            <w:div w:id="3570019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2084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78658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485240">
              <w:blockQuote w:val="1"/>
              <w:marLeft w:val="720"/>
              <w:marRight w:val="720"/>
              <w:marTop w:val="100"/>
              <w:marBottom w:val="100"/>
              <w:divBdr>
                <w:top w:val="none" w:sz="0" w:space="0" w:color="auto"/>
                <w:left w:val="none" w:sz="0" w:space="0" w:color="auto"/>
                <w:bottom w:val="none" w:sz="0" w:space="0" w:color="auto"/>
                <w:right w:val="none" w:sz="0" w:space="0" w:color="auto"/>
              </w:divBdr>
            </w:div>
            <w:div w:id="5616760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850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710511">
              <w:blockQuote w:val="1"/>
              <w:marLeft w:val="720"/>
              <w:marRight w:val="720"/>
              <w:marTop w:val="100"/>
              <w:marBottom w:val="100"/>
              <w:divBdr>
                <w:top w:val="none" w:sz="0" w:space="0" w:color="auto"/>
                <w:left w:val="none" w:sz="0" w:space="0" w:color="auto"/>
                <w:bottom w:val="none" w:sz="0" w:space="0" w:color="auto"/>
                <w:right w:val="none" w:sz="0" w:space="0" w:color="auto"/>
              </w:divBdr>
            </w:div>
            <w:div w:id="2845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7740001">
      <w:bodyDiv w:val="1"/>
      <w:marLeft w:val="0"/>
      <w:marRight w:val="0"/>
      <w:marTop w:val="0"/>
      <w:marBottom w:val="0"/>
      <w:divBdr>
        <w:top w:val="none" w:sz="0" w:space="0" w:color="auto"/>
        <w:left w:val="none" w:sz="0" w:space="0" w:color="auto"/>
        <w:bottom w:val="none" w:sz="0" w:space="0" w:color="auto"/>
        <w:right w:val="none" w:sz="0" w:space="0" w:color="auto"/>
      </w:divBdr>
      <w:divsChild>
        <w:div w:id="1521049101">
          <w:marLeft w:val="0"/>
          <w:marRight w:val="0"/>
          <w:marTop w:val="0"/>
          <w:marBottom w:val="0"/>
          <w:divBdr>
            <w:top w:val="none" w:sz="0" w:space="0" w:color="auto"/>
            <w:left w:val="none" w:sz="0" w:space="0" w:color="auto"/>
            <w:bottom w:val="none" w:sz="0" w:space="0" w:color="auto"/>
            <w:right w:val="none" w:sz="0" w:space="0" w:color="auto"/>
          </w:divBdr>
          <w:divsChild>
            <w:div w:id="1241714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272134">
      <w:bodyDiv w:val="1"/>
      <w:marLeft w:val="0"/>
      <w:marRight w:val="0"/>
      <w:marTop w:val="0"/>
      <w:marBottom w:val="0"/>
      <w:divBdr>
        <w:top w:val="none" w:sz="0" w:space="0" w:color="auto"/>
        <w:left w:val="none" w:sz="0" w:space="0" w:color="auto"/>
        <w:bottom w:val="none" w:sz="0" w:space="0" w:color="auto"/>
        <w:right w:val="none" w:sz="0" w:space="0" w:color="auto"/>
      </w:divBdr>
      <w:divsChild>
        <w:div w:id="1795900075">
          <w:marLeft w:val="0"/>
          <w:marRight w:val="0"/>
          <w:marTop w:val="0"/>
          <w:marBottom w:val="0"/>
          <w:divBdr>
            <w:top w:val="none" w:sz="0" w:space="0" w:color="auto"/>
            <w:left w:val="none" w:sz="0" w:space="0" w:color="auto"/>
            <w:bottom w:val="none" w:sz="0" w:space="0" w:color="auto"/>
            <w:right w:val="none" w:sz="0" w:space="0" w:color="auto"/>
          </w:divBdr>
          <w:divsChild>
            <w:div w:id="2083599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856102">
              <w:blockQuote w:val="1"/>
              <w:marLeft w:val="720"/>
              <w:marRight w:val="720"/>
              <w:marTop w:val="100"/>
              <w:marBottom w:val="100"/>
              <w:divBdr>
                <w:top w:val="none" w:sz="0" w:space="0" w:color="auto"/>
                <w:left w:val="none" w:sz="0" w:space="0" w:color="auto"/>
                <w:bottom w:val="none" w:sz="0" w:space="0" w:color="auto"/>
                <w:right w:val="none" w:sz="0" w:space="0" w:color="auto"/>
              </w:divBdr>
            </w:div>
            <w:div w:id="687753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728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3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ocoder.cn/Spring/DesignPattern-2" TargetMode="External"/><Relationship Id="rId18" Type="http://schemas.openxmlformats.org/officeDocument/2006/relationships/hyperlink" Target="https://www.zhihu.com/question/25392984" TargetMode="External"/><Relationship Id="rId26" Type="http://schemas.openxmlformats.org/officeDocument/2006/relationships/image" Target="media/image3.jpeg"/><Relationship Id="rId39" Type="http://schemas.openxmlformats.org/officeDocument/2006/relationships/hyperlink" Target="https://segmentfault.com/a/1190000007469982" TargetMode="External"/><Relationship Id="rId21" Type="http://schemas.openxmlformats.org/officeDocument/2006/relationships/hyperlink" Target="http://svip.iocoder.cn/Spring/ApplicationContext/" TargetMode="External"/><Relationship Id="rId34" Type="http://schemas.openxmlformats.org/officeDocument/2006/relationships/hyperlink" Target="https://segmentfault.com/a/1190000007469982" TargetMode="External"/><Relationship Id="rId42" Type="http://schemas.openxmlformats.org/officeDocument/2006/relationships/hyperlink" Target="https://zh.wikipedia.org/wiki/%E6%95%B0%E6%8D%AE%E5%AE%8C%E6%95%B4%E6%80%A7" TargetMode="External"/><Relationship Id="rId47" Type="http://schemas.openxmlformats.org/officeDocument/2006/relationships/hyperlink" Target="https://blog.csdn.net/carson_ho/article/details/54910518" TargetMode="External"/><Relationship Id="rId50" Type="http://schemas.openxmlformats.org/officeDocument/2006/relationships/hyperlink" Target="http://svip.iocoder.cn/MyBatis/transaction-package/" TargetMode="External"/><Relationship Id="rId55" Type="http://schemas.openxmlformats.org/officeDocument/2006/relationships/hyperlink" Target="http://yudaoyuanma:ydym1024@svip.iocoder.cn/Spring/Interview/" TargetMode="External"/><Relationship Id="rId63" Type="http://schemas.openxmlformats.org/officeDocument/2006/relationships/hyperlink" Target="https://www.bilibili.com/video/av21335209" TargetMode="External"/><Relationship Id="rId68" Type="http://schemas.openxmlformats.org/officeDocument/2006/relationships/hyperlink" Target="http://www.iocoder.cn/Books/Netty-Spring-recommended" TargetMode="External"/><Relationship Id="rId76" Type="http://schemas.openxmlformats.org/officeDocument/2006/relationships/hyperlink" Target="https://segmentfault.com/a/1190000007469968" TargetMode="External"/><Relationship Id="rId84" Type="http://schemas.openxmlformats.org/officeDocument/2006/relationships/hyperlink" Target="http://svip.iocoder.cn/Spring/transaction-simple-intro" TargetMode="External"/><Relationship Id="rId89" Type="http://schemas.openxmlformats.org/officeDocument/2006/relationships/theme" Target="theme/theme1.xml"/><Relationship Id="rId7" Type="http://schemas.openxmlformats.org/officeDocument/2006/relationships/hyperlink" Target="https://www.ibm.com/developerworks/cn/java/spring5-webflux-reactive/index.html" TargetMode="External"/><Relationship Id="rId71" Type="http://schemas.openxmlformats.org/officeDocument/2006/relationships/hyperlink" Target="https://book.douban.com/subject/26952826/" TargetMode="External"/><Relationship Id="rId2" Type="http://schemas.openxmlformats.org/officeDocument/2006/relationships/styles" Target="styles.xml"/><Relationship Id="rId16" Type="http://schemas.openxmlformats.org/officeDocument/2006/relationships/hyperlink" Target="http://www.iocoder.cn/Spring/DesignPattern-5" TargetMode="External"/><Relationship Id="rId29" Type="http://schemas.openxmlformats.org/officeDocument/2006/relationships/hyperlink" Target="http://howtodoinjava.com/2014/06/02/what-is-thread-safety/" TargetMode="External"/><Relationship Id="rId11" Type="http://schemas.openxmlformats.org/officeDocument/2006/relationships/hyperlink" Target="http://howtodoinjava.com/2015/02/20/spring-restful-client-resttemplate-example/" TargetMode="External"/><Relationship Id="rId24" Type="http://schemas.openxmlformats.org/officeDocument/2006/relationships/hyperlink" Target="https://blog.csdn.net/elim168/article/details/75581670" TargetMode="External"/><Relationship Id="rId32" Type="http://schemas.openxmlformats.org/officeDocument/2006/relationships/hyperlink" Target="http://yudaoyuanma:ydym1024@svip.iocoder.cn/Spring/Interview/" TargetMode="External"/><Relationship Id="rId37" Type="http://schemas.openxmlformats.org/officeDocument/2006/relationships/hyperlink" Target="http://svip.iocoder.cn/Spring/aop-simple-intro/" TargetMode="External"/><Relationship Id="rId40" Type="http://schemas.openxmlformats.org/officeDocument/2006/relationships/hyperlink" Target="https://mp.weixin.qq.com/s?__biz=MzUzMTA2NTU2Ng==&amp;mid=2247484702&amp;idx=1&amp;sn=c04261d63929db09ff6df7cadc7cca21&amp;chksm=fa497aafcd3ef3b94082da7bca841b5b7b528eb2a52dbc4eb647b97be63a9a1cf38a9e71bf90&amp;token=165108535&amp;lang=zh_CN" TargetMode="External"/><Relationship Id="rId45" Type="http://schemas.openxmlformats.org/officeDocument/2006/relationships/hyperlink" Target="https://www.jianshu.com/p/cddeca2c9245" TargetMode="External"/><Relationship Id="rId53" Type="http://schemas.openxmlformats.org/officeDocument/2006/relationships/hyperlink" Target="https://www.jianshu.com/p/4e3edbedb9a8" TargetMode="External"/><Relationship Id="rId58" Type="http://schemas.openxmlformats.org/officeDocument/2006/relationships/hyperlink" Target="https://www.tianmaying.com/tutorial/spring-jdbc-data-accessing" TargetMode="External"/><Relationship Id="rId66" Type="http://schemas.openxmlformats.org/officeDocument/2006/relationships/hyperlink" Target="http://www.imooc.com/learn/869" TargetMode="External"/><Relationship Id="rId74" Type="http://schemas.openxmlformats.org/officeDocument/2006/relationships/hyperlink" Target="https://www.ibm.com/developerworks/cn/java/j-lo-spring-principle/index.html" TargetMode="External"/><Relationship Id="rId79" Type="http://schemas.openxmlformats.org/officeDocument/2006/relationships/hyperlink" Target="https://blog.csdn.net/xktxoo/article/details/77919508" TargetMode="External"/><Relationship Id="rId87" Type="http://schemas.openxmlformats.org/officeDocument/2006/relationships/hyperlink" Target="https://stackoverflow.com/questions/53587243/plugin-id-io-spring-dependency-management-version-1-0-5-release-apply" TargetMode="External"/><Relationship Id="rId5" Type="http://schemas.openxmlformats.org/officeDocument/2006/relationships/webSettings" Target="webSettings.xml"/><Relationship Id="rId61" Type="http://schemas.openxmlformats.org/officeDocument/2006/relationships/hyperlink" Target="https://www.cnblogs.com/xiaoheike/p/5150553.html" TargetMode="External"/><Relationship Id="rId82" Type="http://schemas.openxmlformats.org/officeDocument/2006/relationships/hyperlink" Target="https://www.bbsmax.com/A/KE5QLe8PJL/" TargetMode="External"/><Relationship Id="rId19" Type="http://schemas.openxmlformats.org/officeDocument/2006/relationships/hyperlink" Target="https://link.zhihu.com/?target=http%3A//dreamhead.blogbus.com/logs/125334.html" TargetMode="External"/><Relationship Id="rId4" Type="http://schemas.openxmlformats.org/officeDocument/2006/relationships/settings" Target="settings.xml"/><Relationship Id="rId9" Type="http://schemas.openxmlformats.org/officeDocument/2006/relationships/hyperlink" Target="http://howtodoinjava.com/2013/03/19/inversion-of-control-ioc-and-dependency-injection-di-patterns-in-spring-framework-and-related-interview-questions/" TargetMode="External"/><Relationship Id="rId14" Type="http://schemas.openxmlformats.org/officeDocument/2006/relationships/hyperlink" Target="http://www.iocoder.cn/Spring/DesignPattern-3" TargetMode="External"/><Relationship Id="rId22" Type="http://schemas.openxmlformats.org/officeDocument/2006/relationships/hyperlink" Target="http://www.iocoder.cn/Fight/Interview-poorly-asked-Spring-IOC-process-1/" TargetMode="External"/><Relationship Id="rId27" Type="http://schemas.openxmlformats.org/officeDocument/2006/relationships/image" Target="media/image4.jpeg"/><Relationship Id="rId30" Type="http://schemas.openxmlformats.org/officeDocument/2006/relationships/hyperlink" Target="http://svip.iocoder.cn/Spring/IoC-get-Bean-createBean-5/" TargetMode="External"/><Relationship Id="rId35" Type="http://schemas.openxmlformats.org/officeDocument/2006/relationships/image" Target="media/image5.jpeg"/><Relationship Id="rId43" Type="http://schemas.openxmlformats.org/officeDocument/2006/relationships/hyperlink" Target="https://zh.wikipedia.org/wiki/%E8%A7%A6%E5%8F%91%E5%99%A8_(%E6%95%B0%E6%8D%AE%E5%BA%93" TargetMode="External"/><Relationship Id="rId48" Type="http://schemas.openxmlformats.org/officeDocument/2006/relationships/image" Target="media/image8.jpeg"/><Relationship Id="rId56" Type="http://schemas.openxmlformats.org/officeDocument/2006/relationships/hyperlink" Target="https://docs.spring.io/spring/docs/3.0.0.M4/reference/html/ch13s04.html" TargetMode="External"/><Relationship Id="rId64" Type="http://schemas.openxmlformats.org/officeDocument/2006/relationships/hyperlink" Target="https://www.imooc.com/learn/498" TargetMode="External"/><Relationship Id="rId69" Type="http://schemas.openxmlformats.org/officeDocument/2006/relationships/hyperlink" Target="https://item.jd.com/11899370.html" TargetMode="External"/><Relationship Id="rId77" Type="http://schemas.openxmlformats.org/officeDocument/2006/relationships/hyperlink" Target="https://segmentfault.com/a/1190000007469982" TargetMode="External"/><Relationship Id="rId8" Type="http://schemas.openxmlformats.org/officeDocument/2006/relationships/hyperlink" Target="https://www.cnblogs.com/chenpi/p/5559349.html" TargetMode="External"/><Relationship Id="rId51" Type="http://schemas.openxmlformats.org/officeDocument/2006/relationships/hyperlink" Target="http://svip.iocoder.cn/MyBatis/Spring-Integration-4/" TargetMode="External"/><Relationship Id="rId72" Type="http://schemas.openxmlformats.org/officeDocument/2006/relationships/hyperlink" Target="https://item.jd.com/11311737.html" TargetMode="External"/><Relationship Id="rId80" Type="http://schemas.openxmlformats.org/officeDocument/2006/relationships/hyperlink" Target="https://github.com/spring-projects/spring-framework/blob/master/import-into-idea.md" TargetMode="External"/><Relationship Id="rId85" Type="http://schemas.openxmlformats.org/officeDocument/2006/relationships/hyperlink" Target="http://svip.iocoder.cn/Spring-MVC/build-debugging-environment" TargetMode="External"/><Relationship Id="rId3" Type="http://schemas.microsoft.com/office/2007/relationships/stylesWithEffects" Target="stylesWithEffects.xml"/><Relationship Id="rId12" Type="http://schemas.openxmlformats.org/officeDocument/2006/relationships/hyperlink" Target="http://www.iocoder.cn/Spring/DesignPattern-1" TargetMode="External"/><Relationship Id="rId17" Type="http://schemas.openxmlformats.org/officeDocument/2006/relationships/image" Target="media/image2.jpeg"/><Relationship Id="rId25" Type="http://schemas.openxmlformats.org/officeDocument/2006/relationships/hyperlink" Target="http://svip.iocoder.cn/categories/Spring/" TargetMode="External"/><Relationship Id="rId33" Type="http://schemas.openxmlformats.org/officeDocument/2006/relationships/hyperlink" Target="https://segmentfault.com/a/1190000007469968" TargetMode="External"/><Relationship Id="rId38" Type="http://schemas.openxmlformats.org/officeDocument/2006/relationships/image" Target="media/image6.jpeg"/><Relationship Id="rId46" Type="http://schemas.openxmlformats.org/officeDocument/2006/relationships/hyperlink" Target="https://blog.csdn.net/xktxoo/article/details/77919508" TargetMode="External"/><Relationship Id="rId59" Type="http://schemas.openxmlformats.org/officeDocument/2006/relationships/image" Target="media/image9.jpeg"/><Relationship Id="rId67" Type="http://schemas.openxmlformats.org/officeDocument/2006/relationships/hyperlink" Target="http://www.imooc.com/learn/478" TargetMode="External"/><Relationship Id="rId20" Type="http://schemas.openxmlformats.org/officeDocument/2006/relationships/hyperlink" Target="https://my.oschina.net/itblog/blog/203746" TargetMode="External"/><Relationship Id="rId41" Type="http://schemas.openxmlformats.org/officeDocument/2006/relationships/image" Target="media/image7.jpeg"/><Relationship Id="rId54" Type="http://schemas.openxmlformats.org/officeDocument/2006/relationships/hyperlink" Target="https://my.oschina.net/uniquejava/blog/80954" TargetMode="External"/><Relationship Id="rId62" Type="http://schemas.openxmlformats.org/officeDocument/2006/relationships/hyperlink" Target="https://www.bilibili.com/video/av33077509" TargetMode="External"/><Relationship Id="rId70" Type="http://schemas.openxmlformats.org/officeDocument/2006/relationships/hyperlink" Target="https://union-click.jd.com/jdc?d=kYry5g" TargetMode="External"/><Relationship Id="rId75" Type="http://schemas.openxmlformats.org/officeDocument/2006/relationships/hyperlink" Target="https://www.jianshu.com/p/15a0f94b4063" TargetMode="External"/><Relationship Id="rId83" Type="http://schemas.openxmlformats.org/officeDocument/2006/relationships/hyperlink" Target="http://svip.iocoder.cn/Spring/aop-simple-intro"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www.iocoder.cn/Spring/DesignPattern-4" TargetMode="External"/><Relationship Id="rId23" Type="http://schemas.openxmlformats.org/officeDocument/2006/relationships/hyperlink" Target="http://yudaoyuanma:ydym1024@svip.iocoder.cn/Spring/Interview/" TargetMode="External"/><Relationship Id="rId28" Type="http://schemas.openxmlformats.org/officeDocument/2006/relationships/hyperlink" Target="http://howtodoinjava.com/2012/10/22/singleton-design-pattern-in-java/" TargetMode="External"/><Relationship Id="rId36" Type="http://schemas.openxmlformats.org/officeDocument/2006/relationships/hyperlink" Target="http://www.kailing.pub/article/index/arcid/178.html" TargetMode="External"/><Relationship Id="rId49" Type="http://schemas.openxmlformats.org/officeDocument/2006/relationships/hyperlink" Target="http://svip.iocoder.cn/categories/Spring/" TargetMode="External"/><Relationship Id="rId57" Type="http://schemas.openxmlformats.org/officeDocument/2006/relationships/hyperlink" Target="https://db.apache.org/ojb/docu/howtos/howto-use-spring.html" TargetMode="External"/><Relationship Id="rId10" Type="http://schemas.openxmlformats.org/officeDocument/2006/relationships/hyperlink" Target="http://howtodoinjava.com/2013/04/19/how-to-unit-test-spring-security-authentication-with-junit/" TargetMode="External"/><Relationship Id="rId31" Type="http://schemas.openxmlformats.org/officeDocument/2006/relationships/hyperlink" Target="http://yudaoyuanma:ydym1024@svip.iocoder.cn/Spring/Interview/" TargetMode="External"/><Relationship Id="rId44" Type="http://schemas.openxmlformats.org/officeDocument/2006/relationships/hyperlink" Target="https://zh.wikipedia.org/w/index.php?title=%E7%BA%A7%E8%81%94%E5%9B%9E%E6%BB%9A&amp;action=edit&amp;redlink=1" TargetMode="External"/><Relationship Id="rId52" Type="http://schemas.openxmlformats.org/officeDocument/2006/relationships/hyperlink" Target="https://zhuanlan.zhihu.com/p/25419593" TargetMode="External"/><Relationship Id="rId60" Type="http://schemas.openxmlformats.org/officeDocument/2006/relationships/hyperlink" Target="http://www.iocoder.cn/Spring-Boot/battcn/v2-orm-jpa/" TargetMode="External"/><Relationship Id="rId65" Type="http://schemas.openxmlformats.org/officeDocument/2006/relationships/hyperlink" Target="http://www.imooc.com/learn/196" TargetMode="External"/><Relationship Id="rId73" Type="http://schemas.openxmlformats.org/officeDocument/2006/relationships/hyperlink" Target="https://item.jd.com/1027598917.html" TargetMode="External"/><Relationship Id="rId78" Type="http://schemas.openxmlformats.org/officeDocument/2006/relationships/hyperlink" Target="https://mp.weixin.qq.com/s?__biz=MzUzMTA2NTU2Ng==&amp;mid=2247484702&amp;idx=1&amp;sn=c04261d63929db09ff6df7cadc7cca21&amp;chksm=fa497aafcd3ef3b94082da7bca841b5b7b528eb2a52dbc4eb647b97be63a9a1cf38a9e71bf90&amp;token=165108535&amp;lang=zh_CN" TargetMode="External"/><Relationship Id="rId81" Type="http://schemas.openxmlformats.org/officeDocument/2006/relationships/hyperlink" Target="https://github.com/spring-projects/spring-framework" TargetMode="External"/><Relationship Id="rId86"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49</Pages>
  <Words>6191</Words>
  <Characters>35295</Characters>
  <Application>Microsoft Office Word</Application>
  <DocSecurity>0</DocSecurity>
  <Lines>294</Lines>
  <Paragraphs>82</Paragraphs>
  <ScaleCrop>false</ScaleCrop>
  <Company/>
  <LinksUpToDate>false</LinksUpToDate>
  <CharactersWithSpaces>41404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Rzxuser</dc:creator>
  <cp:keywords/>
  <dc:description/>
  <cp:lastModifiedBy>Rzxuser</cp:lastModifiedBy>
  <cp:revision>8</cp:revision>
  <dcterms:created xsi:type="dcterms:W3CDTF">2018-12-28T01:08:00Z</dcterms:created>
  <dcterms:modified xsi:type="dcterms:W3CDTF">2018-12-28T01:20:00Z</dcterms:modified>
</cp:coreProperties>
</file>